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A30FD" w14:textId="77777777" w:rsidR="00370E34" w:rsidRPr="004C56C6" w:rsidRDefault="009076EF" w:rsidP="00E07423">
      <w:pPr>
        <w:pStyle w:val="NormalGrande"/>
      </w:pPr>
      <w:commentRangeStart w:id="0"/>
      <w:commentRangeStart w:id="1"/>
      <w:commentRangeStart w:id="2"/>
      <w:commentRangeStart w:id="3"/>
      <w:commentRangeStart w:id="4"/>
      <w:r>
        <w:t>ALESSANDRO DOS SANTOS</w:t>
      </w:r>
    </w:p>
    <w:p w14:paraId="56B6486E" w14:textId="77777777" w:rsidR="00370E34" w:rsidRPr="004C56C6" w:rsidRDefault="009206F0" w:rsidP="00E07423">
      <w:pPr>
        <w:pStyle w:val="NormalGrande"/>
      </w:pPr>
      <w:r>
        <w:t>josimar dos santos lima</w:t>
      </w:r>
    </w:p>
    <w:p w14:paraId="2A057ABB" w14:textId="77777777" w:rsidR="00370E34" w:rsidRPr="004C56C6" w:rsidRDefault="009206F0" w:rsidP="00E07423">
      <w:pPr>
        <w:pStyle w:val="NormalGrande"/>
      </w:pPr>
      <w:r>
        <w:t>nilson alves da silva</w:t>
      </w:r>
      <w:commentRangeEnd w:id="0"/>
      <w:r w:rsidR="00166685">
        <w:rPr>
          <w:rStyle w:val="Refdecomentrio"/>
          <w:b w:val="0"/>
          <w:caps w:val="0"/>
        </w:rPr>
        <w:commentReference w:id="0"/>
      </w:r>
      <w:commentRangeEnd w:id="1"/>
      <w:commentRangeEnd w:id="3"/>
      <w:commentRangeEnd w:id="4"/>
      <w:r w:rsidR="0099435A">
        <w:rPr>
          <w:rStyle w:val="Refdecomentrio"/>
          <w:b w:val="0"/>
          <w:caps w:val="0"/>
        </w:rPr>
        <w:commentReference w:id="1"/>
      </w:r>
      <w:commentRangeEnd w:id="2"/>
      <w:r w:rsidR="006567C8">
        <w:rPr>
          <w:rStyle w:val="Refdecomentrio"/>
          <w:b w:val="0"/>
          <w:caps w:val="0"/>
        </w:rPr>
        <w:commentReference w:id="2"/>
      </w:r>
      <w:r w:rsidR="00647C9D">
        <w:rPr>
          <w:rStyle w:val="Refdecomentrio"/>
          <w:b w:val="0"/>
          <w:caps w:val="0"/>
        </w:rPr>
        <w:commentReference w:id="3"/>
      </w:r>
      <w:r w:rsidR="0099435A">
        <w:rPr>
          <w:rStyle w:val="Refdecomentrio"/>
          <w:b w:val="0"/>
          <w:caps w:val="0"/>
        </w:rPr>
        <w:commentReference w:id="4"/>
      </w:r>
    </w:p>
    <w:p w14:paraId="2F421873" w14:textId="77777777" w:rsidR="00370E34" w:rsidRPr="004C56C6" w:rsidRDefault="00370E34" w:rsidP="00E07423">
      <w:pPr>
        <w:pStyle w:val="NormalGrande"/>
      </w:pPr>
    </w:p>
    <w:p w14:paraId="15B0B651" w14:textId="77777777" w:rsidR="00370E34" w:rsidRPr="004C56C6" w:rsidRDefault="00370E34" w:rsidP="00E07423">
      <w:pPr>
        <w:pStyle w:val="NormalGrande"/>
      </w:pPr>
    </w:p>
    <w:p w14:paraId="374F004B" w14:textId="77777777" w:rsidR="00370E34" w:rsidRPr="004C56C6" w:rsidRDefault="00370E34" w:rsidP="00E07423">
      <w:pPr>
        <w:pStyle w:val="NormalGrande"/>
      </w:pPr>
    </w:p>
    <w:p w14:paraId="6CCAFFEE" w14:textId="77777777" w:rsidR="00370E34" w:rsidRPr="004C56C6" w:rsidRDefault="00370E34" w:rsidP="00E07423">
      <w:pPr>
        <w:pStyle w:val="NormalGrande"/>
      </w:pPr>
    </w:p>
    <w:p w14:paraId="42C940A0" w14:textId="77777777" w:rsidR="00370E34" w:rsidRPr="004C56C6" w:rsidRDefault="00370E34" w:rsidP="00E07423">
      <w:pPr>
        <w:pStyle w:val="NormalGrande"/>
      </w:pPr>
    </w:p>
    <w:p w14:paraId="3DC11B02" w14:textId="77777777" w:rsidR="00370E34" w:rsidRPr="004C56C6" w:rsidRDefault="00370E34" w:rsidP="00E07423">
      <w:pPr>
        <w:pStyle w:val="NormalGrande"/>
      </w:pPr>
    </w:p>
    <w:p w14:paraId="3435F03F" w14:textId="77777777" w:rsidR="00370E34" w:rsidRPr="004C56C6" w:rsidRDefault="00370E34" w:rsidP="00E07423">
      <w:pPr>
        <w:pStyle w:val="NormalGrande"/>
      </w:pPr>
    </w:p>
    <w:p w14:paraId="144E7688" w14:textId="77777777" w:rsidR="00370E34" w:rsidRPr="004C56C6" w:rsidRDefault="00370E34" w:rsidP="00E07423">
      <w:pPr>
        <w:pStyle w:val="NormalGrande"/>
      </w:pPr>
    </w:p>
    <w:p w14:paraId="21260A7D" w14:textId="77777777" w:rsidR="00370E34" w:rsidRDefault="00370E34" w:rsidP="00E07423">
      <w:pPr>
        <w:pStyle w:val="NormalGrande"/>
      </w:pPr>
    </w:p>
    <w:p w14:paraId="4B6D1109" w14:textId="77777777" w:rsidR="00BF2C45" w:rsidRDefault="00BF2C45" w:rsidP="00E07423">
      <w:pPr>
        <w:pStyle w:val="NormalGrande"/>
      </w:pPr>
    </w:p>
    <w:p w14:paraId="323365E1" w14:textId="77777777" w:rsidR="00BF2C45" w:rsidRPr="004C56C6" w:rsidRDefault="00BF2C45" w:rsidP="00E07423">
      <w:pPr>
        <w:pStyle w:val="NormalGrande"/>
      </w:pPr>
    </w:p>
    <w:p w14:paraId="78D839E2" w14:textId="77777777" w:rsidR="005F5458" w:rsidRPr="004C56C6" w:rsidRDefault="000C5F11" w:rsidP="005F5458">
      <w:pPr>
        <w:pStyle w:val="NormalGrande"/>
      </w:pPr>
      <w:r>
        <w:t>Contribuição para o estudo do uso da tecnologia da informação em bombas de infusão</w:t>
      </w:r>
      <w:r w:rsidR="00C60D4D">
        <w:t xml:space="preserve"> e sua eficacia</w:t>
      </w:r>
    </w:p>
    <w:p w14:paraId="1A318871" w14:textId="77777777" w:rsidR="00370E34" w:rsidRPr="004C56C6" w:rsidRDefault="00370E34" w:rsidP="00E07423">
      <w:pPr>
        <w:pStyle w:val="NormalGrande"/>
      </w:pPr>
    </w:p>
    <w:p w14:paraId="794C1BE8" w14:textId="77777777" w:rsidR="00745EC6" w:rsidRDefault="00745EC6" w:rsidP="00FD769D">
      <w:pPr>
        <w:pStyle w:val="Capa-Grauacadmico"/>
        <w:ind w:left="0"/>
      </w:pPr>
    </w:p>
    <w:p w14:paraId="77D790B5" w14:textId="77777777" w:rsidR="009076EF" w:rsidRDefault="009076EF" w:rsidP="00FD769D">
      <w:pPr>
        <w:pStyle w:val="Capa-Grauacadmico"/>
        <w:ind w:left="0"/>
      </w:pPr>
    </w:p>
    <w:p w14:paraId="23D772A8" w14:textId="77777777" w:rsidR="009076EF" w:rsidRDefault="009076EF" w:rsidP="00FD769D">
      <w:pPr>
        <w:pStyle w:val="Capa-Grauacadmico"/>
        <w:ind w:left="0"/>
      </w:pPr>
    </w:p>
    <w:p w14:paraId="1B565719" w14:textId="77777777" w:rsidR="009076EF" w:rsidRDefault="009076EF" w:rsidP="00FD769D">
      <w:pPr>
        <w:pStyle w:val="Capa-Grauacadmico"/>
        <w:ind w:left="0"/>
      </w:pPr>
    </w:p>
    <w:p w14:paraId="5A58192C" w14:textId="77777777" w:rsidR="009076EF" w:rsidRDefault="009076EF" w:rsidP="00FD769D">
      <w:pPr>
        <w:pStyle w:val="Capa-Grauacadmico"/>
        <w:ind w:left="0"/>
      </w:pPr>
    </w:p>
    <w:p w14:paraId="00CA8494" w14:textId="77777777" w:rsidR="009076EF" w:rsidRDefault="009076EF" w:rsidP="00FD769D">
      <w:pPr>
        <w:pStyle w:val="Capa-Grauacadmico"/>
        <w:ind w:left="0"/>
      </w:pPr>
    </w:p>
    <w:p w14:paraId="744CE233" w14:textId="77777777" w:rsidR="009076EF" w:rsidRDefault="009076EF" w:rsidP="00FD769D">
      <w:pPr>
        <w:pStyle w:val="Capa-Grauacadmico"/>
        <w:ind w:left="0"/>
      </w:pPr>
    </w:p>
    <w:p w14:paraId="448EC6D3" w14:textId="77777777" w:rsidR="009076EF" w:rsidRDefault="009076EF" w:rsidP="00FD769D">
      <w:pPr>
        <w:pStyle w:val="Capa-Grauacadmico"/>
        <w:ind w:left="0"/>
      </w:pPr>
    </w:p>
    <w:p w14:paraId="346E5B41" w14:textId="77777777" w:rsidR="00745EC6" w:rsidRPr="000C0409" w:rsidRDefault="00745EC6" w:rsidP="00E07423">
      <w:pPr>
        <w:pStyle w:val="Capa-Grauacadmico"/>
        <w:ind w:left="5711" w:hanging="1175"/>
      </w:pPr>
    </w:p>
    <w:p w14:paraId="08AF94D9" w14:textId="77777777" w:rsidR="00370E34" w:rsidRPr="004C56C6" w:rsidRDefault="00370E34" w:rsidP="00E07423">
      <w:pPr>
        <w:pStyle w:val="NormalGrande"/>
      </w:pPr>
    </w:p>
    <w:p w14:paraId="52EE0034" w14:textId="77777777" w:rsidR="00370E34" w:rsidRDefault="00370E34" w:rsidP="00E07423">
      <w:pPr>
        <w:pStyle w:val="NormalGrande"/>
      </w:pPr>
    </w:p>
    <w:p w14:paraId="0F8AADA6" w14:textId="77777777" w:rsidR="00E904BE" w:rsidRDefault="00E904BE" w:rsidP="00E07423">
      <w:pPr>
        <w:pStyle w:val="NormalGrande"/>
      </w:pPr>
    </w:p>
    <w:p w14:paraId="56347C37" w14:textId="77777777" w:rsidR="00E904BE" w:rsidRPr="004C56C6" w:rsidRDefault="00E904BE" w:rsidP="00E07423">
      <w:pPr>
        <w:pStyle w:val="NormalGrande"/>
      </w:pPr>
    </w:p>
    <w:p w14:paraId="368E2BB0" w14:textId="77777777" w:rsidR="00370E34" w:rsidRDefault="00370E34" w:rsidP="00E904BE">
      <w:pPr>
        <w:pStyle w:val="NormalGrande"/>
        <w:jc w:val="both"/>
      </w:pPr>
    </w:p>
    <w:p w14:paraId="072ED363" w14:textId="77777777" w:rsidR="00860184" w:rsidRDefault="00860184" w:rsidP="00E904BE">
      <w:pPr>
        <w:pStyle w:val="NormalGrande"/>
        <w:jc w:val="both"/>
      </w:pPr>
    </w:p>
    <w:p w14:paraId="2A702547" w14:textId="77777777" w:rsidR="00860184" w:rsidRPr="004C56C6" w:rsidRDefault="00860184" w:rsidP="00E904BE">
      <w:pPr>
        <w:pStyle w:val="NormalGrande"/>
        <w:jc w:val="both"/>
      </w:pPr>
    </w:p>
    <w:p w14:paraId="2B52E3FE" w14:textId="77777777" w:rsidR="00370E34" w:rsidRPr="004C56C6" w:rsidRDefault="00370E34" w:rsidP="009206F0">
      <w:pPr>
        <w:pStyle w:val="NormalGrande"/>
        <w:jc w:val="both"/>
      </w:pPr>
    </w:p>
    <w:p w14:paraId="260160E4" w14:textId="77777777" w:rsidR="00370E34" w:rsidRPr="009206F0" w:rsidRDefault="009206F0" w:rsidP="00E07423">
      <w:pPr>
        <w:pStyle w:val="NormalGrande"/>
      </w:pPr>
      <w:commentRangeStart w:id="5"/>
      <w:commentRangeStart w:id="6"/>
      <w:r w:rsidRPr="009206F0">
        <w:t>GUARUJÁ</w:t>
      </w:r>
      <w:commentRangeEnd w:id="5"/>
      <w:r w:rsidR="00224E58">
        <w:rPr>
          <w:rStyle w:val="Refdecomentrio"/>
          <w:b w:val="0"/>
          <w:caps w:val="0"/>
        </w:rPr>
        <w:commentReference w:id="5"/>
      </w:r>
      <w:commentRangeEnd w:id="6"/>
      <w:r w:rsidR="0099435A">
        <w:rPr>
          <w:rStyle w:val="Refdecomentrio"/>
          <w:b w:val="0"/>
          <w:caps w:val="0"/>
        </w:rPr>
        <w:commentReference w:id="6"/>
      </w:r>
    </w:p>
    <w:p w14:paraId="1DEEC799" w14:textId="77777777" w:rsidR="00370E34" w:rsidRPr="009206F0" w:rsidRDefault="009206F0" w:rsidP="00E07423">
      <w:pPr>
        <w:pStyle w:val="NormalGrande"/>
      </w:pPr>
      <w:r w:rsidRPr="009206F0">
        <w:t>2018</w:t>
      </w:r>
    </w:p>
    <w:p w14:paraId="6C6BF7F8" w14:textId="77777777" w:rsidR="00370E34" w:rsidRDefault="00370E34" w:rsidP="00644AAC">
      <w:pPr>
        <w:sectPr w:rsidR="00370E34" w:rsidSect="008B07EE">
          <w:headerReference w:type="default" r:id="rId12"/>
          <w:footerReference w:type="even" r:id="rId13"/>
          <w:footerReference w:type="default" r:id="rId14"/>
          <w:type w:val="continuous"/>
          <w:pgSz w:w="11907" w:h="16840" w:code="9"/>
          <w:pgMar w:top="1701" w:right="1134" w:bottom="1531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0514D890" w14:textId="77777777" w:rsidR="00860184" w:rsidRDefault="00860184" w:rsidP="00374439">
      <w:pPr>
        <w:pStyle w:val="Ttulo"/>
      </w:pPr>
      <w:bookmarkStart w:id="7" w:name="_Toc125374504"/>
      <w:bookmarkStart w:id="8" w:name="_Toc125374505"/>
      <w:bookmarkStart w:id="9" w:name="_Toc156754354"/>
      <w:bookmarkStart w:id="10" w:name="_Toc272524075"/>
    </w:p>
    <w:p w14:paraId="0BC4BC58" w14:textId="77777777" w:rsidR="00370E34" w:rsidRPr="00B67D5B" w:rsidRDefault="00370E34" w:rsidP="00374439">
      <w:pPr>
        <w:pStyle w:val="Ttulo"/>
      </w:pPr>
      <w:r w:rsidRPr="00B67D5B">
        <w:lastRenderedPageBreak/>
        <w:t>Resumo</w:t>
      </w:r>
      <w:bookmarkEnd w:id="7"/>
      <w:bookmarkEnd w:id="8"/>
      <w:bookmarkEnd w:id="9"/>
      <w:bookmarkEnd w:id="10"/>
    </w:p>
    <w:p w14:paraId="157A4002" w14:textId="77777777" w:rsidR="00860184" w:rsidRDefault="00860184" w:rsidP="00860184">
      <w:pPr>
        <w:spacing w:line="240" w:lineRule="auto"/>
      </w:pPr>
      <w:bookmarkStart w:id="11" w:name="_Toc121491440"/>
      <w:bookmarkStart w:id="12" w:name="_Toc124080445"/>
    </w:p>
    <w:p w14:paraId="0DF63D82" w14:textId="77777777" w:rsidR="00860184" w:rsidRDefault="00860184" w:rsidP="00860184">
      <w:pPr>
        <w:spacing w:line="240" w:lineRule="auto"/>
      </w:pPr>
      <w:r>
        <w:t xml:space="preserve">TECNOLOGIA DA INFORMAÇÃO IMPLEMENTADA EM </w:t>
      </w:r>
      <w:commentRangeStart w:id="13"/>
      <w:commentRangeStart w:id="14"/>
      <w:r>
        <w:t xml:space="preserve">PROTOTIPO: BOMBA DE </w:t>
      </w:r>
      <w:commentRangeEnd w:id="13"/>
      <w:r w:rsidR="00166685">
        <w:rPr>
          <w:rStyle w:val="Refdecomentrio"/>
        </w:rPr>
        <w:commentReference w:id="13"/>
      </w:r>
      <w:commentRangeEnd w:id="14"/>
      <w:r w:rsidR="0099435A">
        <w:rPr>
          <w:rStyle w:val="Refdecomentrio"/>
        </w:rPr>
        <w:commentReference w:id="14"/>
      </w:r>
      <w:r>
        <w:t xml:space="preserve">INFUSÃO SERINGA </w:t>
      </w:r>
    </w:p>
    <w:p w14:paraId="3AA26138" w14:textId="77777777" w:rsidR="00860184" w:rsidRDefault="00860184" w:rsidP="00860184">
      <w:pPr>
        <w:spacing w:line="240" w:lineRule="auto"/>
      </w:pPr>
    </w:p>
    <w:p w14:paraId="027875A4" w14:textId="77777777" w:rsidR="00860184" w:rsidRDefault="00860184" w:rsidP="00860184">
      <w:pPr>
        <w:spacing w:line="240" w:lineRule="auto"/>
      </w:pPr>
      <w:r>
        <w:tab/>
        <w:t xml:space="preserve">A tecnologia da informação que tem cada dia mais ajudado a medicina a mudar os paradigmas da saúde, com o passar o tempo a melhoria na capacidade de processamento de dados tem aumentado exponencialmente e mais rápido até do que a previsão de Moore que diz que o poder de "processamento dos computadores dobraria a cada 18 meses (Achar uma fonte)". Consequentemente a medicina que tem se aproveitado das melhorias na área da computação percebe essas mudanças e usufrui delas para melhoras nos seus processos. As bombas de </w:t>
      </w:r>
      <w:proofErr w:type="spellStart"/>
      <w:r>
        <w:t>fusao</w:t>
      </w:r>
      <w:proofErr w:type="spellEnd"/>
      <w:r>
        <w:t xml:space="preserve"> inteligentes tem ajudado no tratamento de </w:t>
      </w:r>
      <w:proofErr w:type="spellStart"/>
      <w:r>
        <w:t>paciêntes</w:t>
      </w:r>
      <w:proofErr w:type="spellEnd"/>
      <w:r>
        <w:t xml:space="preserve">, automatizando o processo de aplicação de medicamentos, abrindo novas janelas de tempo para que sejam ocupadas com outras tarefas; sem dúvidas tempo é algo </w:t>
      </w:r>
      <w:proofErr w:type="spellStart"/>
      <w:r>
        <w:t>exenssial</w:t>
      </w:r>
      <w:proofErr w:type="spellEnd"/>
      <w:r>
        <w:t xml:space="preserve"> e o </w:t>
      </w:r>
      <w:proofErr w:type="spellStart"/>
      <w:r>
        <w:t>disperdicio</w:t>
      </w:r>
      <w:proofErr w:type="spellEnd"/>
      <w:r>
        <w:t xml:space="preserve"> dele não pode ser o diferencial para uma vida ou um tratamento.</w:t>
      </w:r>
    </w:p>
    <w:p w14:paraId="6245D550" w14:textId="77777777" w:rsidR="00860184" w:rsidRDefault="00860184" w:rsidP="00860184">
      <w:pPr>
        <w:spacing w:line="240" w:lineRule="auto"/>
      </w:pPr>
    </w:p>
    <w:p w14:paraId="2C155BDF" w14:textId="77777777" w:rsidR="00860184" w:rsidRDefault="00860184" w:rsidP="00860184">
      <w:pPr>
        <w:spacing w:line="240" w:lineRule="auto"/>
      </w:pPr>
      <w:r>
        <w:t xml:space="preserve">Descritores: Bomba de infusão, Bluetooth, </w:t>
      </w:r>
      <w:proofErr w:type="spellStart"/>
      <w:r>
        <w:t>Smartfone</w:t>
      </w:r>
      <w:proofErr w:type="spellEnd"/>
      <w:r>
        <w:t xml:space="preserve">, Arduino, aplicativo </w:t>
      </w:r>
      <w:proofErr w:type="spellStart"/>
      <w:r>
        <w:t>Andoid</w:t>
      </w:r>
      <w:proofErr w:type="spellEnd"/>
    </w:p>
    <w:p w14:paraId="4A724384" w14:textId="77777777" w:rsidR="00860184" w:rsidRDefault="00860184" w:rsidP="00860184">
      <w:pPr>
        <w:spacing w:line="240" w:lineRule="auto"/>
      </w:pPr>
    </w:p>
    <w:p w14:paraId="1C950010" w14:textId="77777777" w:rsidR="00860184" w:rsidRDefault="00860184" w:rsidP="00860184">
      <w:pPr>
        <w:spacing w:line="240" w:lineRule="auto"/>
      </w:pPr>
      <w:r>
        <w:t xml:space="preserve"> </w:t>
      </w:r>
    </w:p>
    <w:p w14:paraId="1B3028E0" w14:textId="77777777" w:rsidR="00860184" w:rsidRDefault="00860184">
      <w:pPr>
        <w:tabs>
          <w:tab w:val="clear" w:pos="851"/>
        </w:tabs>
        <w:spacing w:line="240" w:lineRule="auto"/>
        <w:jc w:val="left"/>
      </w:pPr>
      <w:r>
        <w:br w:type="page"/>
      </w:r>
    </w:p>
    <w:p w14:paraId="219CE2A8" w14:textId="77777777" w:rsidR="00860184" w:rsidRPr="00860184" w:rsidRDefault="00860184" w:rsidP="00860184">
      <w:pPr>
        <w:spacing w:line="240" w:lineRule="auto"/>
        <w:jc w:val="center"/>
        <w:rPr>
          <w:b/>
        </w:rPr>
      </w:pPr>
      <w:r w:rsidRPr="00860184">
        <w:rPr>
          <w:b/>
        </w:rPr>
        <w:lastRenderedPageBreak/>
        <w:t>ABSTRACT</w:t>
      </w:r>
    </w:p>
    <w:p w14:paraId="1AB0133C" w14:textId="77777777" w:rsidR="00860184" w:rsidRDefault="00860184" w:rsidP="00860184">
      <w:pPr>
        <w:spacing w:line="240" w:lineRule="auto"/>
      </w:pPr>
    </w:p>
    <w:p w14:paraId="6FDEB438" w14:textId="77777777" w:rsidR="00860184" w:rsidRDefault="00860184" w:rsidP="00860184">
      <w:pPr>
        <w:spacing w:line="240" w:lineRule="auto"/>
      </w:pPr>
      <w:r>
        <w:t>TECNOLOGIA DA INFORMAÇÃO EM PROTOTIPO DE BOMBA DE INFUSÃO SERINGA</w:t>
      </w:r>
    </w:p>
    <w:p w14:paraId="4DB4B6DD" w14:textId="77777777" w:rsidR="00860184" w:rsidRDefault="00860184" w:rsidP="00860184">
      <w:pPr>
        <w:spacing w:line="240" w:lineRule="auto"/>
      </w:pPr>
    </w:p>
    <w:p w14:paraId="28D81321" w14:textId="77777777" w:rsidR="00860184" w:rsidRPr="00860184" w:rsidRDefault="00860184" w:rsidP="00860184">
      <w:pPr>
        <w:spacing w:line="240" w:lineRule="auto"/>
        <w:rPr>
          <w:lang w:val="en-US"/>
        </w:rPr>
      </w:pPr>
      <w:r>
        <w:tab/>
      </w:r>
      <w:r w:rsidRPr="00860184">
        <w:rPr>
          <w:lang w:val="en-US"/>
        </w:rPr>
        <w:t xml:space="preserve">Information technology has increasingly helped medicine </w:t>
      </w:r>
      <w:r>
        <w:rPr>
          <w:lang w:val="en-US"/>
        </w:rPr>
        <w:t xml:space="preserve">change the paradigms of health, </w:t>
      </w:r>
      <w:r w:rsidRPr="00860184">
        <w:rPr>
          <w:lang w:val="en-US"/>
        </w:rPr>
        <w:t>with the passage of time the</w:t>
      </w:r>
      <w:r>
        <w:rPr>
          <w:lang w:val="en-US"/>
        </w:rPr>
        <w:t xml:space="preserve"> improvement in the capacity of </w:t>
      </w:r>
      <w:r w:rsidRPr="00860184">
        <w:rPr>
          <w:lang w:val="en-US"/>
        </w:rPr>
        <w:t>data processing has increased exponentially and even faster than Moore's prediction that says the power of "processing computers</w:t>
      </w:r>
      <w:r>
        <w:rPr>
          <w:lang w:val="en-US"/>
        </w:rPr>
        <w:t xml:space="preserve"> </w:t>
      </w:r>
      <w:r w:rsidRPr="00860184">
        <w:rPr>
          <w:lang w:val="en-US"/>
        </w:rPr>
        <w:t>would double every 18 months (Find a source). "</w:t>
      </w:r>
      <w:proofErr w:type="gramStart"/>
      <w:r w:rsidRPr="00860184">
        <w:rPr>
          <w:lang w:val="en-US"/>
        </w:rPr>
        <w:t>Consequently</w:t>
      </w:r>
      <w:proofErr w:type="gramEnd"/>
      <w:r w:rsidRPr="00860184">
        <w:rPr>
          <w:lang w:val="en-US"/>
        </w:rPr>
        <w:t xml:space="preserve"> medicine that has taken advantage of improvements in the area of computing percei</w:t>
      </w:r>
      <w:r>
        <w:rPr>
          <w:lang w:val="en-US"/>
        </w:rPr>
        <w:t xml:space="preserve">ves these changes and enjoys to </w:t>
      </w:r>
      <w:r w:rsidRPr="00860184">
        <w:rPr>
          <w:lang w:val="en-US"/>
        </w:rPr>
        <w:t>improve their processes. Smart fusion pumps have aided in the treatment of patients by automating the application process</w:t>
      </w:r>
      <w:r>
        <w:rPr>
          <w:lang w:val="en-US"/>
        </w:rPr>
        <w:t xml:space="preserve"> </w:t>
      </w:r>
      <w:r w:rsidRPr="00860184">
        <w:rPr>
          <w:lang w:val="en-US"/>
        </w:rPr>
        <w:t xml:space="preserve">of medicines, opening new windows of time for them to be occupied with other tasks; without doubt time is something </w:t>
      </w:r>
      <w:proofErr w:type="spellStart"/>
      <w:r w:rsidRPr="00860184">
        <w:rPr>
          <w:lang w:val="en-US"/>
        </w:rPr>
        <w:t>exenssial</w:t>
      </w:r>
      <w:proofErr w:type="spellEnd"/>
      <w:r w:rsidRPr="00860184">
        <w:rPr>
          <w:lang w:val="en-US"/>
        </w:rPr>
        <w:t xml:space="preserve"> and his </w:t>
      </w:r>
      <w:proofErr w:type="spellStart"/>
      <w:r w:rsidRPr="00860184">
        <w:rPr>
          <w:lang w:val="en-US"/>
        </w:rPr>
        <w:t>disperdicio</w:t>
      </w:r>
      <w:proofErr w:type="spellEnd"/>
      <w:r w:rsidRPr="00860184">
        <w:rPr>
          <w:lang w:val="en-US"/>
        </w:rPr>
        <w:t xml:space="preserve"> not</w:t>
      </w:r>
      <w:r>
        <w:rPr>
          <w:lang w:val="en-US"/>
        </w:rPr>
        <w:t xml:space="preserve"> </w:t>
      </w:r>
      <w:r w:rsidRPr="00860184">
        <w:rPr>
          <w:lang w:val="en-US"/>
        </w:rPr>
        <w:t>can be the differential for a lifetime or a treatment.</w:t>
      </w:r>
    </w:p>
    <w:p w14:paraId="0462A079" w14:textId="77777777" w:rsidR="00860184" w:rsidRDefault="00860184" w:rsidP="00860184">
      <w:pPr>
        <w:spacing w:line="240" w:lineRule="auto"/>
        <w:rPr>
          <w:lang w:val="en-US"/>
        </w:rPr>
      </w:pPr>
    </w:p>
    <w:p w14:paraId="56B3005F" w14:textId="77777777" w:rsidR="00860184" w:rsidRPr="00860184" w:rsidRDefault="00860184" w:rsidP="00860184">
      <w:pPr>
        <w:spacing w:line="240" w:lineRule="auto"/>
        <w:rPr>
          <w:lang w:val="en-US"/>
        </w:rPr>
      </w:pPr>
    </w:p>
    <w:p w14:paraId="2C22221E" w14:textId="77777777" w:rsidR="00860184" w:rsidRPr="00860184" w:rsidRDefault="00860184" w:rsidP="00860184">
      <w:pPr>
        <w:spacing w:line="240" w:lineRule="auto"/>
        <w:rPr>
          <w:lang w:val="en-US"/>
        </w:rPr>
      </w:pPr>
      <w:r w:rsidRPr="00860184">
        <w:rPr>
          <w:lang w:val="en-US"/>
        </w:rPr>
        <w:t xml:space="preserve">Key words: </w:t>
      </w:r>
      <w:proofErr w:type="spellStart"/>
      <w:r w:rsidRPr="00860184">
        <w:rPr>
          <w:lang w:val="en-US"/>
        </w:rPr>
        <w:t>Bomba</w:t>
      </w:r>
      <w:proofErr w:type="spellEnd"/>
      <w:r w:rsidRPr="00860184">
        <w:rPr>
          <w:lang w:val="en-US"/>
        </w:rPr>
        <w:t xml:space="preserve"> de </w:t>
      </w:r>
      <w:proofErr w:type="spellStart"/>
      <w:r w:rsidRPr="00860184">
        <w:rPr>
          <w:lang w:val="en-US"/>
        </w:rPr>
        <w:t>infusão</w:t>
      </w:r>
      <w:proofErr w:type="spellEnd"/>
      <w:r w:rsidRPr="00860184">
        <w:rPr>
          <w:lang w:val="en-US"/>
        </w:rPr>
        <w:t xml:space="preserve">, Bluetooth, </w:t>
      </w:r>
      <w:proofErr w:type="spellStart"/>
      <w:r w:rsidRPr="00860184">
        <w:rPr>
          <w:lang w:val="en-US"/>
        </w:rPr>
        <w:t>Smartfone</w:t>
      </w:r>
      <w:proofErr w:type="spellEnd"/>
      <w:r w:rsidRPr="00860184">
        <w:rPr>
          <w:lang w:val="en-US"/>
        </w:rPr>
        <w:t>, Android, Arduino, app</w:t>
      </w:r>
    </w:p>
    <w:p w14:paraId="34839810" w14:textId="77777777" w:rsidR="00860184" w:rsidRPr="00860184" w:rsidRDefault="00860184" w:rsidP="00886394">
      <w:pPr>
        <w:spacing w:line="240" w:lineRule="auto"/>
        <w:rPr>
          <w:lang w:val="en-US"/>
        </w:rPr>
      </w:pPr>
    </w:p>
    <w:p w14:paraId="376D7C5F" w14:textId="77777777" w:rsidR="00860184" w:rsidRDefault="00860184">
      <w:pPr>
        <w:tabs>
          <w:tab w:val="clear" w:pos="851"/>
        </w:tabs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bookmarkEnd w:id="11"/>
    <w:bookmarkEnd w:id="12"/>
    <w:p w14:paraId="7E492B30" w14:textId="77777777" w:rsidR="00AA619A" w:rsidRDefault="0054436F" w:rsidP="0054436F">
      <w:pPr>
        <w:pStyle w:val="Ttulo2"/>
        <w:numPr>
          <w:ilvl w:val="0"/>
          <w:numId w:val="0"/>
        </w:numPr>
        <w:rPr>
          <w:b/>
        </w:rPr>
      </w:pPr>
      <w:r>
        <w:rPr>
          <w:b/>
        </w:rPr>
        <w:lastRenderedPageBreak/>
        <w:t xml:space="preserve">1 </w:t>
      </w:r>
      <w:r w:rsidR="00AA619A" w:rsidRPr="00AA619A">
        <w:rPr>
          <w:b/>
        </w:rPr>
        <w:t>INTRODUÇÃO</w:t>
      </w:r>
      <w:bookmarkStart w:id="15" w:name="_Toc124080447"/>
    </w:p>
    <w:p w14:paraId="580AD91B" w14:textId="674A896C" w:rsidR="008E5C88" w:rsidRPr="00B67D5B" w:rsidRDefault="00B67D5B" w:rsidP="00AA619A">
      <w:r>
        <w:tab/>
      </w:r>
      <w:r w:rsidR="00FE6A83">
        <w:t>Vera Lucia da Silveira Nantes Button</w:t>
      </w:r>
      <w:r>
        <w:t xml:space="preserve"> (</w:t>
      </w:r>
      <w:del w:id="16" w:author="Alessandro Anjo" w:date="2018-11-05T13:34:00Z">
        <w:r w:rsidDel="006567C8">
          <w:delText>formatar citação</w:delText>
        </w:r>
      </w:del>
      <w:ins w:id="17" w:author="Alessandro Anjo" w:date="2018-11-05T13:34:00Z">
        <w:r w:rsidR="006567C8">
          <w:t>2014, p.3</w:t>
        </w:r>
      </w:ins>
      <w:r>
        <w:t>)</w:t>
      </w:r>
      <w:r w:rsidR="00FE6A83">
        <w:t xml:space="preserve">, afirma que </w:t>
      </w:r>
      <w:r w:rsidR="00FE6A83" w:rsidRPr="00860184">
        <w:t>80% dos pacientes</w:t>
      </w:r>
      <w:r w:rsidRPr="00860184">
        <w:t xml:space="preserve"> </w:t>
      </w:r>
      <w:r w:rsidR="00FE6A83" w:rsidRPr="00860184">
        <w:t>hospitalizados recebem algum tipo de terapia por infusão</w:t>
      </w:r>
      <w:r w:rsidR="00FE6A83">
        <w:t>, e com o aumento desse tipo de tratamento observou-se a necessidade desenvolver dispositivos para introduzir medicamentos com pressão superior a pressão sanguínea e com alto nível de precisão.</w:t>
      </w:r>
      <w:r>
        <w:t xml:space="preserve"> </w:t>
      </w:r>
      <w:r w:rsidR="00AA619A">
        <w:tab/>
      </w:r>
      <w:r>
        <w:t xml:space="preserve">Segundo </w:t>
      </w:r>
      <w:proofErr w:type="spellStart"/>
      <w:r>
        <w:t>analises</w:t>
      </w:r>
      <w:proofErr w:type="spellEnd"/>
      <w:r>
        <w:t xml:space="preserve"> feit</w:t>
      </w:r>
      <w:r w:rsidR="00AA619A" w:rsidRPr="00D208C7">
        <w:t>as em uma Unidade de terapia i</w:t>
      </w:r>
      <w:r>
        <w:t xml:space="preserve">ntensiva pediátrica (UTIP) </w:t>
      </w:r>
      <w:r w:rsidR="00AA619A" w:rsidRPr="00D208C7">
        <w:t xml:space="preserve">por </w:t>
      </w:r>
      <w:commentRangeStart w:id="18"/>
      <w:r w:rsidR="00A83F64" w:rsidRPr="00D208C7">
        <w:t xml:space="preserve">BOHOMOLA, </w:t>
      </w:r>
      <w:commentRangeEnd w:id="18"/>
      <w:r w:rsidR="0004504B">
        <w:rPr>
          <w:rStyle w:val="Refdecomentrio"/>
        </w:rPr>
        <w:commentReference w:id="18"/>
      </w:r>
      <w:r w:rsidR="00A83F64" w:rsidRPr="00D208C7">
        <w:t>foi identificado erro na velocidade da infusão tanto humano quanto do dispositivo</w:t>
      </w:r>
      <w:r w:rsidR="00A83F64">
        <w:t>, entre outros. P</w:t>
      </w:r>
      <w:r w:rsidR="00A83F64" w:rsidRPr="00D208C7">
        <w:t xml:space="preserve">ara reduzir os incidentes foram tomadas medidas para mitigação dos erros. </w:t>
      </w:r>
      <w:r w:rsidR="00A83F64">
        <w:t xml:space="preserve">Foi constatado que 25% </w:t>
      </w:r>
      <w:r w:rsidR="008E5C88" w:rsidRPr="00D208C7">
        <w:t xml:space="preserve">dos erros ocorridos na </w:t>
      </w:r>
      <w:r>
        <w:t>UTIP</w:t>
      </w:r>
      <w:r w:rsidR="008E5C88" w:rsidRPr="00D208C7">
        <w:t xml:space="preserve"> são decorrentes da aplicação de infusão onde os números são de mais da metade dos erros são humanos</w:t>
      </w:r>
      <w:r w:rsidR="00C02DD5" w:rsidRPr="00D208C7">
        <w:t xml:space="preserve">. </w:t>
      </w:r>
      <w:r w:rsidR="008E5C88" w:rsidRPr="00D208C7">
        <w:t xml:space="preserve"> </w:t>
      </w:r>
      <w:commentRangeStart w:id="19"/>
      <w:r w:rsidR="00C02DD5" w:rsidRPr="00D208C7">
        <w:t>Porem a viabilidade na aquisição de bombas de infusão automáticas controladas por um software que é responsável pela aplicação da infusão, minimizando assim estes erros e garantindo mais qualidade no tratamento dos pacientes</w:t>
      </w:r>
      <w:commentRangeEnd w:id="19"/>
      <w:r w:rsidR="0004504B">
        <w:rPr>
          <w:rStyle w:val="Refdecomentrio"/>
        </w:rPr>
        <w:commentReference w:id="19"/>
      </w:r>
      <w:r w:rsidR="00C02DD5" w:rsidRPr="00D208C7">
        <w:t>.</w:t>
      </w:r>
      <w:r w:rsidR="00D208C7">
        <w:t xml:space="preserve"> </w:t>
      </w:r>
      <w:r w:rsidR="00D208C7" w:rsidRPr="0054436F">
        <w:rPr>
          <w:color w:val="000000" w:themeColor="text1"/>
        </w:rPr>
        <w:t xml:space="preserve">O Harvard </w:t>
      </w:r>
      <w:proofErr w:type="spellStart"/>
      <w:r w:rsidR="00D208C7" w:rsidRPr="0054436F">
        <w:rPr>
          <w:color w:val="000000" w:themeColor="text1"/>
        </w:rPr>
        <w:t>Medicate</w:t>
      </w:r>
      <w:proofErr w:type="spellEnd"/>
      <w:r w:rsidR="00D208C7" w:rsidRPr="0054436F">
        <w:rPr>
          <w:color w:val="000000" w:themeColor="text1"/>
        </w:rPr>
        <w:t xml:space="preserve"> </w:t>
      </w:r>
      <w:proofErr w:type="spellStart"/>
      <w:r w:rsidR="00D208C7" w:rsidRPr="0054436F">
        <w:rPr>
          <w:color w:val="000000" w:themeColor="text1"/>
        </w:rPr>
        <w:t>Patice</w:t>
      </w:r>
      <w:proofErr w:type="spellEnd"/>
      <w:r w:rsidR="00D208C7" w:rsidRPr="0054436F">
        <w:rPr>
          <w:color w:val="000000" w:themeColor="text1"/>
        </w:rPr>
        <w:t xml:space="preserve"> </w:t>
      </w:r>
      <w:proofErr w:type="spellStart"/>
      <w:r w:rsidR="00D208C7" w:rsidRPr="0054436F">
        <w:rPr>
          <w:color w:val="000000" w:themeColor="text1"/>
        </w:rPr>
        <w:t>Study</w:t>
      </w:r>
      <w:proofErr w:type="spellEnd"/>
      <w:r w:rsidR="00D208C7" w:rsidRPr="0054436F">
        <w:rPr>
          <w:color w:val="000000" w:themeColor="text1"/>
        </w:rPr>
        <w:t xml:space="preserve"> relata que o tipo mais comum de evento </w:t>
      </w:r>
      <w:commentRangeStart w:id="20"/>
      <w:proofErr w:type="spellStart"/>
      <w:r w:rsidR="00D208C7" w:rsidRPr="0054436F">
        <w:rPr>
          <w:color w:val="000000" w:themeColor="text1"/>
        </w:rPr>
        <w:t>adverdo</w:t>
      </w:r>
      <w:proofErr w:type="spellEnd"/>
      <w:r w:rsidR="00D208C7" w:rsidRPr="0054436F">
        <w:rPr>
          <w:color w:val="000000" w:themeColor="text1"/>
        </w:rPr>
        <w:t xml:space="preserve"> (ADE) </w:t>
      </w:r>
      <w:commentRangeEnd w:id="20"/>
      <w:r w:rsidR="0004504B">
        <w:rPr>
          <w:rStyle w:val="Refdecomentrio"/>
        </w:rPr>
        <w:commentReference w:id="20"/>
      </w:r>
      <w:r w:rsidR="00D208C7" w:rsidRPr="0054436F">
        <w:rPr>
          <w:color w:val="000000" w:themeColor="text1"/>
        </w:rPr>
        <w:t>está relacionado a danos causados por medicamentos (LEAPE et al. 1995) e estimou que 3,7% dos pacientes hospitalizados em New York sofreram algum evento adverso relacionado com a terapia de medicamentos em 1984. (</w:t>
      </w:r>
      <w:proofErr w:type="spellStart"/>
      <w:r w:rsidR="00D208C7" w:rsidRPr="0054436F">
        <w:rPr>
          <w:color w:val="000000" w:themeColor="text1"/>
        </w:rPr>
        <w:t>Brennan</w:t>
      </w:r>
      <w:proofErr w:type="spellEnd"/>
      <w:r w:rsidR="00D208C7" w:rsidRPr="0054436F">
        <w:rPr>
          <w:color w:val="000000" w:themeColor="text1"/>
        </w:rPr>
        <w:t xml:space="preserve"> et al., 2004). Destes, cerca de 69% dos ADE eram </w:t>
      </w:r>
      <w:proofErr w:type="spellStart"/>
      <w:r w:rsidR="00D208C7" w:rsidRPr="0054436F">
        <w:rPr>
          <w:color w:val="000000" w:themeColor="text1"/>
        </w:rPr>
        <w:t>preveniveis</w:t>
      </w:r>
      <w:proofErr w:type="spellEnd"/>
      <w:r w:rsidR="00D208C7" w:rsidRPr="0054436F">
        <w:rPr>
          <w:color w:val="000000" w:themeColor="text1"/>
        </w:rPr>
        <w:t xml:space="preserve"> (LEAPE et al. 1995).</w:t>
      </w:r>
    </w:p>
    <w:p w14:paraId="3337C6A3" w14:textId="71A05886" w:rsidR="00FE6A83" w:rsidRPr="0054436F" w:rsidRDefault="008E787E" w:rsidP="00AA619A">
      <w:pPr>
        <w:rPr>
          <w:color w:val="000000" w:themeColor="text1"/>
        </w:rPr>
      </w:pPr>
      <w:r w:rsidRPr="0054436F">
        <w:rPr>
          <w:color w:val="000000" w:themeColor="text1"/>
        </w:rPr>
        <w:tab/>
        <w:t xml:space="preserve">Estudando os ADE </w:t>
      </w:r>
      <w:ins w:id="21" w:author="Alessandro Anjo" w:date="2018-11-05T13:58:00Z">
        <w:r w:rsidR="00D44D8B">
          <w:rPr>
            <w:color w:val="000000" w:themeColor="text1"/>
          </w:rPr>
          <w:t>a</w:t>
        </w:r>
      </w:ins>
      <w:del w:id="22" w:author="Alessandro Anjo" w:date="2018-11-05T13:58:00Z">
        <w:r w:rsidRPr="0054436F" w:rsidDel="00D44D8B">
          <w:rPr>
            <w:color w:val="000000" w:themeColor="text1"/>
          </w:rPr>
          <w:delText>o</w:delText>
        </w:r>
      </w:del>
      <w:ins w:id="23" w:author="Alessandro Anjo" w:date="2018-11-05T13:57:00Z">
        <w:r w:rsidR="00D44D8B">
          <w:rPr>
            <w:color w:val="000000" w:themeColor="text1"/>
          </w:rPr>
          <w:t xml:space="preserve"> faculdade </w:t>
        </w:r>
      </w:ins>
      <w:del w:id="24" w:author="Alessandro Anjo" w:date="2018-11-05T13:58:00Z">
        <w:r w:rsidRPr="0054436F" w:rsidDel="00D44D8B">
          <w:rPr>
            <w:color w:val="000000" w:themeColor="text1"/>
          </w:rPr>
          <w:delText xml:space="preserve"> </w:delText>
        </w:r>
      </w:del>
      <w:commentRangeStart w:id="25"/>
      <w:commentRangeStart w:id="26"/>
      <w:r w:rsidRPr="0054436F">
        <w:rPr>
          <w:color w:val="000000" w:themeColor="text1"/>
        </w:rPr>
        <w:t xml:space="preserve">Harvard </w:t>
      </w:r>
      <w:proofErr w:type="spellStart"/>
      <w:r w:rsidRPr="0054436F">
        <w:rPr>
          <w:color w:val="000000" w:themeColor="text1"/>
        </w:rPr>
        <w:t>Medicate</w:t>
      </w:r>
      <w:proofErr w:type="spellEnd"/>
      <w:r w:rsidRPr="0054436F">
        <w:rPr>
          <w:color w:val="000000" w:themeColor="text1"/>
        </w:rPr>
        <w:t xml:space="preserve"> </w:t>
      </w:r>
      <w:proofErr w:type="spellStart"/>
      <w:r w:rsidRPr="0054436F">
        <w:rPr>
          <w:color w:val="000000" w:themeColor="text1"/>
        </w:rPr>
        <w:t>Patice</w:t>
      </w:r>
      <w:proofErr w:type="spellEnd"/>
      <w:r w:rsidRPr="0054436F">
        <w:rPr>
          <w:color w:val="000000" w:themeColor="text1"/>
        </w:rPr>
        <w:t xml:space="preserve"> </w:t>
      </w:r>
      <w:proofErr w:type="spellStart"/>
      <w:r w:rsidRPr="0054436F">
        <w:rPr>
          <w:color w:val="000000" w:themeColor="text1"/>
        </w:rPr>
        <w:t>Study</w:t>
      </w:r>
      <w:proofErr w:type="spellEnd"/>
      <w:r w:rsidRPr="0054436F">
        <w:rPr>
          <w:color w:val="000000" w:themeColor="text1"/>
        </w:rPr>
        <w:t xml:space="preserve"> </w:t>
      </w:r>
      <w:commentRangeEnd w:id="25"/>
      <w:r w:rsidR="0004504B">
        <w:rPr>
          <w:rStyle w:val="Refdecomentrio"/>
        </w:rPr>
        <w:commentReference w:id="25"/>
      </w:r>
      <w:commentRangeEnd w:id="26"/>
      <w:r w:rsidR="0099435A">
        <w:rPr>
          <w:rStyle w:val="Refdecomentrio"/>
        </w:rPr>
        <w:commentReference w:id="26"/>
      </w:r>
      <w:r w:rsidRPr="0054436F">
        <w:rPr>
          <w:color w:val="000000" w:themeColor="text1"/>
        </w:rPr>
        <w:t>foi encontrado uma taxa de 6,5 eventos adversos em um total de 100 aplicaçõe</w:t>
      </w:r>
      <w:bookmarkStart w:id="27" w:name="_GoBack"/>
      <w:bookmarkEnd w:id="27"/>
      <w:r w:rsidRPr="0054436F">
        <w:rPr>
          <w:color w:val="000000" w:themeColor="text1"/>
        </w:rPr>
        <w:t>s, mais de ¼ poderia ser prevenido, nas aplicações de medicação na enfermaria foram relatados a</w:t>
      </w:r>
      <w:r w:rsidR="00A83F64">
        <w:rPr>
          <w:color w:val="000000" w:themeColor="text1"/>
        </w:rPr>
        <w:t xml:space="preserve"> </w:t>
      </w:r>
      <w:r w:rsidRPr="0054436F">
        <w:rPr>
          <w:color w:val="000000" w:themeColor="text1"/>
        </w:rPr>
        <w:t>eventos adversos em uma taxa de 38%</w:t>
      </w:r>
      <w:r w:rsidR="00A83F64">
        <w:rPr>
          <w:color w:val="000000" w:themeColor="text1"/>
        </w:rPr>
        <w:t>,</w:t>
      </w:r>
      <w:r w:rsidRPr="0054436F">
        <w:rPr>
          <w:color w:val="000000" w:themeColor="text1"/>
        </w:rPr>
        <w:t xml:space="preserve"> que é quase a metade dos casos. Este relato sobre os erros ocorridos por parte da enfermagem está relacionado a falta de conhecimento das propriedades farmacêuticas e posológicas dos medicamentos e erros no manuseio de bombas de infusão intravenosas (</w:t>
      </w:r>
      <w:proofErr w:type="spellStart"/>
      <w:r w:rsidRPr="0054436F">
        <w:rPr>
          <w:color w:val="000000" w:themeColor="text1"/>
        </w:rPr>
        <w:t>Leape</w:t>
      </w:r>
      <w:proofErr w:type="spellEnd"/>
      <w:r w:rsidRPr="0054436F">
        <w:rPr>
          <w:color w:val="000000" w:themeColor="text1"/>
        </w:rPr>
        <w:t>, et al, 1995).</w:t>
      </w:r>
      <w:r w:rsidR="00C73409" w:rsidRPr="0054436F">
        <w:rPr>
          <w:color w:val="000000" w:themeColor="text1"/>
        </w:rPr>
        <w:t xml:space="preserve"> </w:t>
      </w:r>
      <w:commentRangeStart w:id="28"/>
      <w:commentRangeStart w:id="29"/>
      <w:commentRangeStart w:id="30"/>
      <w:r w:rsidR="00C73409" w:rsidRPr="0054436F">
        <w:rPr>
          <w:color w:val="000000" w:themeColor="text1"/>
        </w:rPr>
        <w:t>No gráfico apresentado abaixo iremos ver um gráfico que mostra</w:t>
      </w:r>
      <w:commentRangeEnd w:id="28"/>
      <w:r w:rsidR="0004504B">
        <w:rPr>
          <w:rStyle w:val="Refdecomentrio"/>
        </w:rPr>
        <w:commentReference w:id="28"/>
      </w:r>
      <w:commentRangeEnd w:id="29"/>
      <w:r w:rsidR="0099435A">
        <w:rPr>
          <w:rStyle w:val="Refdecomentrio"/>
        </w:rPr>
        <w:commentReference w:id="29"/>
      </w:r>
      <w:commentRangeEnd w:id="30"/>
      <w:r w:rsidR="0099435A">
        <w:rPr>
          <w:rStyle w:val="Refdecomentrio"/>
        </w:rPr>
        <w:commentReference w:id="30"/>
      </w:r>
    </w:p>
    <w:p w14:paraId="7DCC2F48" w14:textId="77777777" w:rsidR="00077C51" w:rsidRDefault="00C73409" w:rsidP="00077C51">
      <w:pPr>
        <w:rPr>
          <w:color w:val="000000" w:themeColor="text1"/>
        </w:rPr>
      </w:pPr>
      <w:r w:rsidRPr="0054436F">
        <w:rPr>
          <w:color w:val="000000" w:themeColor="text1"/>
        </w:rPr>
        <w:tab/>
      </w:r>
      <w:r w:rsidR="00077C51" w:rsidRPr="0054436F">
        <w:rPr>
          <w:color w:val="000000" w:themeColor="text1"/>
        </w:rPr>
        <w:t xml:space="preserve">A tecnologia empregada no campo da saúde tem tido </w:t>
      </w:r>
      <w:commentRangeStart w:id="31"/>
      <w:r w:rsidR="00077C51" w:rsidRPr="0054436F">
        <w:rPr>
          <w:color w:val="000000" w:themeColor="text1"/>
        </w:rPr>
        <w:t xml:space="preserve">um crescimento </w:t>
      </w:r>
      <w:proofErr w:type="spellStart"/>
      <w:r w:rsidR="00077C51" w:rsidRPr="0054436F">
        <w:rPr>
          <w:color w:val="000000" w:themeColor="text1"/>
        </w:rPr>
        <w:t>consideralvel</w:t>
      </w:r>
      <w:proofErr w:type="spellEnd"/>
      <w:r w:rsidR="00077C51" w:rsidRPr="0054436F">
        <w:rPr>
          <w:color w:val="000000" w:themeColor="text1"/>
        </w:rPr>
        <w:t xml:space="preserve"> e</w:t>
      </w:r>
      <w:commentRangeEnd w:id="31"/>
      <w:r w:rsidR="0004504B">
        <w:rPr>
          <w:rStyle w:val="Refdecomentrio"/>
        </w:rPr>
        <w:commentReference w:id="31"/>
      </w:r>
      <w:r w:rsidR="00077C51" w:rsidRPr="0054436F">
        <w:rPr>
          <w:color w:val="000000" w:themeColor="text1"/>
        </w:rPr>
        <w:t xml:space="preserve"> o problema quanto a aplicação de medicamentos relacionados a erros humanos tem sido o foco de melhorias nos dispositivos médicos, tornando a intervenção humana mais simplificada, </w:t>
      </w:r>
      <w:proofErr w:type="spellStart"/>
      <w:r w:rsidR="00077C51" w:rsidRPr="0054436F">
        <w:rPr>
          <w:color w:val="000000" w:themeColor="text1"/>
        </w:rPr>
        <w:t>porem</w:t>
      </w:r>
      <w:commentRangeStart w:id="32"/>
      <w:proofErr w:type="spellEnd"/>
      <w:r w:rsidR="00077C51" w:rsidRPr="0054436F">
        <w:rPr>
          <w:color w:val="000000" w:themeColor="text1"/>
        </w:rPr>
        <w:t xml:space="preserve">, o uso da tecnologia levantou outro </w:t>
      </w:r>
      <w:r w:rsidR="00077C51" w:rsidRPr="0054436F">
        <w:rPr>
          <w:color w:val="000000" w:themeColor="text1"/>
        </w:rPr>
        <w:lastRenderedPageBreak/>
        <w:t>problema, um erro na aplicação da programação do medicamento pode oferecer</w:t>
      </w:r>
      <w:r w:rsidR="00077C51">
        <w:rPr>
          <w:color w:val="000000" w:themeColor="text1"/>
        </w:rPr>
        <w:t xml:space="preserve"> sérios riscos </w:t>
      </w:r>
      <w:r w:rsidR="00077C51" w:rsidRPr="0054436F">
        <w:rPr>
          <w:color w:val="000000" w:themeColor="text1"/>
        </w:rPr>
        <w:t>a</w:t>
      </w:r>
      <w:r w:rsidR="00077C51">
        <w:rPr>
          <w:color w:val="000000" w:themeColor="text1"/>
        </w:rPr>
        <w:t xml:space="preserve"> um paciente </w:t>
      </w:r>
      <w:proofErr w:type="spellStart"/>
      <w:r w:rsidR="00077C51">
        <w:rPr>
          <w:color w:val="000000" w:themeColor="text1"/>
        </w:rPr>
        <w:t>podenendo</w:t>
      </w:r>
      <w:proofErr w:type="spellEnd"/>
      <w:r w:rsidR="00077C51">
        <w:rPr>
          <w:color w:val="000000" w:themeColor="text1"/>
        </w:rPr>
        <w:t xml:space="preserve"> levar a </w:t>
      </w:r>
      <w:proofErr w:type="spellStart"/>
      <w:r w:rsidR="00077C51">
        <w:rPr>
          <w:color w:val="000000" w:themeColor="text1"/>
        </w:rPr>
        <w:t>óbto</w:t>
      </w:r>
      <w:proofErr w:type="spellEnd"/>
      <w:r w:rsidR="00077C51">
        <w:rPr>
          <w:color w:val="000000" w:themeColor="text1"/>
        </w:rPr>
        <w:t>.</w:t>
      </w:r>
      <w:commentRangeEnd w:id="32"/>
      <w:r w:rsidR="0004504B">
        <w:rPr>
          <w:rStyle w:val="Refdecomentrio"/>
        </w:rPr>
        <w:commentReference w:id="32"/>
      </w:r>
    </w:p>
    <w:p w14:paraId="1D3ED5B8" w14:textId="77777777" w:rsidR="00C73409" w:rsidRDefault="00C73409" w:rsidP="00077C51">
      <w:pPr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 wp14:anchorId="214A0B03" wp14:editId="30952A4A">
            <wp:extent cx="5191760" cy="3893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B15D" w14:textId="77777777" w:rsidR="008E787E" w:rsidRPr="009F4B32" w:rsidRDefault="008E787E" w:rsidP="00AA619A">
      <w:pPr>
        <w:rPr>
          <w:color w:val="FF0000"/>
        </w:rPr>
      </w:pPr>
    </w:p>
    <w:p w14:paraId="3935F522" w14:textId="77777777" w:rsidR="0054436F" w:rsidRDefault="0054436F" w:rsidP="00D05B1D">
      <w:pPr>
        <w:rPr>
          <w:color w:val="FF0000"/>
        </w:rPr>
      </w:pPr>
    </w:p>
    <w:p w14:paraId="6609E39A" w14:textId="77777777" w:rsidR="00077C51" w:rsidRPr="0054436F" w:rsidRDefault="0054436F" w:rsidP="00077C51">
      <w:pPr>
        <w:rPr>
          <w:color w:val="000000" w:themeColor="text1"/>
        </w:rPr>
      </w:pPr>
      <w:r>
        <w:rPr>
          <w:color w:val="000000" w:themeColor="text1"/>
        </w:rPr>
        <w:tab/>
      </w:r>
      <w:r w:rsidR="00077C51" w:rsidRPr="0054436F">
        <w:rPr>
          <w:color w:val="000000" w:themeColor="text1"/>
        </w:rPr>
        <w:t>Os equipamentos podem ser considerados potenciais causadores destes incidentes. Fatores humanos e um desconhecimento do funcionamento ou operação do equipamento para administrar estes medicamentos contribuem para estas ocorrências (</w:t>
      </w:r>
      <w:proofErr w:type="spellStart"/>
      <w:r w:rsidR="00077C51" w:rsidRPr="0054436F">
        <w:rPr>
          <w:color w:val="000000" w:themeColor="text1"/>
        </w:rPr>
        <w:t>Amoore</w:t>
      </w:r>
      <w:proofErr w:type="spellEnd"/>
      <w:r w:rsidR="00077C51" w:rsidRPr="0054436F">
        <w:rPr>
          <w:color w:val="000000" w:themeColor="text1"/>
        </w:rPr>
        <w:t xml:space="preserve"> &amp; Ingram, 2003, Quinn, 2000, Williams &amp; </w:t>
      </w:r>
      <w:proofErr w:type="spellStart"/>
      <w:r w:rsidR="00077C51" w:rsidRPr="0054436F">
        <w:rPr>
          <w:color w:val="000000" w:themeColor="text1"/>
        </w:rPr>
        <w:t>Lefever</w:t>
      </w:r>
      <w:proofErr w:type="spellEnd"/>
      <w:r w:rsidR="00077C51" w:rsidRPr="0054436F">
        <w:rPr>
          <w:color w:val="000000" w:themeColor="text1"/>
        </w:rPr>
        <w:t>, 2000).</w:t>
      </w:r>
    </w:p>
    <w:p w14:paraId="246D8B60" w14:textId="7EB0BF59" w:rsidR="001B431B" w:rsidRPr="00BF7AF3" w:rsidRDefault="00077C51" w:rsidP="00077C51">
      <w:r>
        <w:rPr>
          <w:color w:val="FF0000"/>
        </w:rPr>
        <w:tab/>
      </w:r>
      <w:r w:rsidRPr="00BF7AF3">
        <w:t>Este</w:t>
      </w:r>
      <w:r>
        <w:t xml:space="preserve"> estudo tem por objetivo avaliar duas bombas de infusão automáticas controladas por microchip, o protótipo bomba de </w:t>
      </w:r>
      <w:proofErr w:type="spellStart"/>
      <w:r>
        <w:t>infuão</w:t>
      </w:r>
      <w:proofErr w:type="spellEnd"/>
      <w:r>
        <w:t xml:space="preserve"> controlado por aplicativo </w:t>
      </w:r>
      <w:proofErr w:type="spellStart"/>
      <w:r>
        <w:t>android</w:t>
      </w:r>
      <w:proofErr w:type="spellEnd"/>
      <w:r>
        <w:t xml:space="preserve"> proposto por </w:t>
      </w:r>
      <w:commentRangeStart w:id="33"/>
      <w:commentRangeStart w:id="34"/>
      <w:commentRangeStart w:id="35"/>
      <w:r w:rsidRPr="00D05B1D">
        <w:t xml:space="preserve">José </w:t>
      </w:r>
      <w:proofErr w:type="spellStart"/>
      <w:r w:rsidRPr="00D05B1D">
        <w:t>Izaac</w:t>
      </w:r>
      <w:proofErr w:type="spellEnd"/>
      <w:r w:rsidRPr="00D05B1D">
        <w:t xml:space="preserve"> Leite de Amorim</w:t>
      </w:r>
      <w:r>
        <w:t xml:space="preserve"> </w:t>
      </w:r>
      <w:commentRangeEnd w:id="33"/>
      <w:r w:rsidR="005137C8">
        <w:rPr>
          <w:rStyle w:val="Refdecomentrio"/>
        </w:rPr>
        <w:commentReference w:id="33"/>
      </w:r>
      <w:commentRangeEnd w:id="34"/>
      <w:r w:rsidR="00541355">
        <w:rPr>
          <w:rStyle w:val="Refdecomentrio"/>
        </w:rPr>
        <w:commentReference w:id="34"/>
      </w:r>
      <w:commentRangeEnd w:id="35"/>
      <w:r w:rsidR="00541355">
        <w:rPr>
          <w:rStyle w:val="Refdecomentrio"/>
        </w:rPr>
        <w:commentReference w:id="35"/>
      </w:r>
      <w:r>
        <w:t xml:space="preserve">como um dispositivo que pode reduzir os custos de produção, aumentar a precisão no tratamento </w:t>
      </w:r>
      <w:proofErr w:type="spellStart"/>
      <w:r>
        <w:t>terapico</w:t>
      </w:r>
      <w:proofErr w:type="spellEnd"/>
      <w:r>
        <w:t xml:space="preserve"> e reduzir os erros na </w:t>
      </w:r>
      <w:proofErr w:type="spellStart"/>
      <w:r>
        <w:t>apliacação</w:t>
      </w:r>
      <w:proofErr w:type="spellEnd"/>
      <w:r>
        <w:t xml:space="preserve"> da infusão </w:t>
      </w:r>
      <w:r w:rsidRPr="0054436F">
        <w:rPr>
          <w:color w:val="000000" w:themeColor="text1"/>
        </w:rPr>
        <w:t>e</w:t>
      </w:r>
      <w:r>
        <w:t xml:space="preserve"> outro tipo de bomba de infusão mais comum com demais dispositivos de infusão como semiautomático</w:t>
      </w:r>
      <w:commentRangeStart w:id="36"/>
      <w:commentRangeStart w:id="37"/>
      <w:commentRangeStart w:id="38"/>
      <w:r>
        <w:t xml:space="preserve">, </w:t>
      </w:r>
      <w:del w:id="39" w:author="Alessandro Anjo" w:date="2018-11-05T13:26:00Z">
        <w:r w:rsidDel="00541355">
          <w:delText>tipo seringa e gravitacional</w:delText>
        </w:r>
      </w:del>
      <w:r>
        <w:t xml:space="preserve">. Analisar os dados coletados e discutir o uso da tecnologia empregada nas bombas de infusão automáticas microcontroladas por chip reduz os erros na aplicação do tratamento, adição do controle por um smartphone </w:t>
      </w:r>
      <w:proofErr w:type="spellStart"/>
      <w:r>
        <w:t>android</w:t>
      </w:r>
      <w:proofErr w:type="spellEnd"/>
      <w:r>
        <w:t xml:space="preserve"> e </w:t>
      </w:r>
      <w:proofErr w:type="spellStart"/>
      <w:r>
        <w:t>atingie</w:t>
      </w:r>
      <w:proofErr w:type="spellEnd"/>
      <w:r>
        <w:t xml:space="preserve"> os seus objetivos</w:t>
      </w:r>
      <w:commentRangeEnd w:id="36"/>
      <w:r w:rsidR="005137C8">
        <w:rPr>
          <w:rStyle w:val="Refdecomentrio"/>
        </w:rPr>
        <w:commentReference w:id="36"/>
      </w:r>
      <w:commentRangeEnd w:id="37"/>
      <w:r w:rsidR="00541355">
        <w:rPr>
          <w:rStyle w:val="Refdecomentrio"/>
        </w:rPr>
        <w:commentReference w:id="37"/>
      </w:r>
      <w:commentRangeEnd w:id="38"/>
      <w:r w:rsidR="00541355">
        <w:rPr>
          <w:rStyle w:val="Refdecomentrio"/>
        </w:rPr>
        <w:commentReference w:id="38"/>
      </w:r>
      <w:r>
        <w:t>.</w:t>
      </w:r>
    </w:p>
    <w:p w14:paraId="1988A217" w14:textId="77777777" w:rsidR="00C94D0D" w:rsidRDefault="00C94D0D" w:rsidP="00AA619A"/>
    <w:p w14:paraId="29BF1962" w14:textId="77777777" w:rsidR="00AA619A" w:rsidRDefault="0054436F" w:rsidP="00AA619A">
      <w:pPr>
        <w:pStyle w:val="SemEspaamento"/>
        <w:rPr>
          <w:b/>
        </w:rPr>
      </w:pPr>
      <w:r>
        <w:rPr>
          <w:b/>
        </w:rPr>
        <w:lastRenderedPageBreak/>
        <w:t xml:space="preserve">2 </w:t>
      </w:r>
      <w:r w:rsidR="00C60D4D">
        <w:rPr>
          <w:b/>
        </w:rPr>
        <w:t>DISPOSITIVOS DE INFUSÃO</w:t>
      </w:r>
    </w:p>
    <w:p w14:paraId="233D93F4" w14:textId="77777777" w:rsidR="00BF735C" w:rsidRDefault="00BF735C" w:rsidP="00BF735C">
      <w:r>
        <w:tab/>
      </w:r>
    </w:p>
    <w:p w14:paraId="0C61B8D5" w14:textId="212F7D19" w:rsidR="00BF735C" w:rsidRDefault="00BF735C" w:rsidP="00BF735C">
      <w:pPr>
        <w:rPr>
          <w:rFonts w:asciiTheme="minorHAnsi" w:hAnsiTheme="minorHAnsi"/>
          <w:sz w:val="22"/>
          <w:szCs w:val="22"/>
        </w:rPr>
      </w:pPr>
      <w:r>
        <w:tab/>
        <w:t xml:space="preserve">Vera Lucia da Silveira Nantes </w:t>
      </w:r>
      <w:commentRangeStart w:id="40"/>
      <w:commentRangeStart w:id="41"/>
      <w:r>
        <w:t>But</w:t>
      </w:r>
      <w:r w:rsidR="00077C51">
        <w:t>ton apresenta em seu trabalho</w:t>
      </w:r>
      <w:commentRangeEnd w:id="40"/>
      <w:r w:rsidR="005137C8">
        <w:rPr>
          <w:rStyle w:val="Refdecomentrio"/>
        </w:rPr>
        <w:commentReference w:id="40"/>
      </w:r>
      <w:commentRangeEnd w:id="41"/>
      <w:r w:rsidR="00541355">
        <w:rPr>
          <w:rStyle w:val="Refdecomentrio"/>
        </w:rPr>
        <w:commentReference w:id="41"/>
      </w:r>
      <w:ins w:id="42" w:author="Alessandro Anjo" w:date="2018-11-05T13:24:00Z">
        <w:r w:rsidR="00541355">
          <w:t xml:space="preserve"> “DISPOSITIVOS DE INFUSÃO</w:t>
        </w:r>
        <w:proofErr w:type="gramStart"/>
        <w:r w:rsidR="00541355">
          <w:t xml:space="preserve">” </w:t>
        </w:r>
      </w:ins>
      <w:r w:rsidR="00077C51">
        <w:t>,</w:t>
      </w:r>
      <w:proofErr w:type="gramEnd"/>
      <w:r w:rsidR="00077C51">
        <w:t xml:space="preserve"> Dispositivos de I</w:t>
      </w:r>
      <w:r>
        <w:t>nfusão, um breve histórico dos dispositivos de infusão, partindo com o surgimento da agulha Rochester, 1950, por onde eram feitas a administração intravenosa através de injeção de medicações. Na década de 60, 40% das drogas eram aplicadas na forma intravenosa e havia necessidade de um processo de infusão mais preciso, ainda na década de 60 surgiu o primeiro dispositivo automático de infusão, o “</w:t>
      </w:r>
      <w:proofErr w:type="spellStart"/>
      <w:r>
        <w:t>infusor</w:t>
      </w:r>
      <w:proofErr w:type="spellEnd"/>
      <w:r>
        <w:t xml:space="preserve"> cronométrico da </w:t>
      </w:r>
      <w:proofErr w:type="spellStart"/>
      <w:r>
        <w:t>Watkins</w:t>
      </w:r>
      <w:proofErr w:type="spellEnd"/>
      <w:r>
        <w:t xml:space="preserve"> (“</w:t>
      </w:r>
      <w:proofErr w:type="spellStart"/>
      <w:r>
        <w:t>chronofuser</w:t>
      </w:r>
      <w:proofErr w:type="spellEnd"/>
      <w:r>
        <w:t xml:space="preserve">”, consistia </w:t>
      </w:r>
      <w:r w:rsidR="001D4A8E">
        <w:t xml:space="preserve">em um </w:t>
      </w:r>
      <w:r>
        <w:t xml:space="preserve">mecanismo de relógio que movimentava um cabeçote com roletes que comprimia </w:t>
      </w:r>
      <w:r w:rsidRPr="00077C51">
        <w:t>um</w:t>
      </w:r>
      <w:r>
        <w:t xml:space="preserve"> cateter deslocando o líquido).</w:t>
      </w:r>
    </w:p>
    <w:p w14:paraId="1BFC77E8" w14:textId="2BA495AD" w:rsidR="005E01C0" w:rsidRPr="00BF735C" w:rsidRDefault="00BF735C" w:rsidP="00BF735C">
      <w:r>
        <w:tab/>
      </w:r>
      <w:commentRangeStart w:id="43"/>
      <w:commentRangeStart w:id="44"/>
      <w:r>
        <w:t>Segundo Vera Lucia da Silveira Nantes Button</w:t>
      </w:r>
      <w:commentRangeEnd w:id="43"/>
      <w:r w:rsidR="00BE6711">
        <w:rPr>
          <w:rStyle w:val="Refdecomentrio"/>
        </w:rPr>
        <w:commentReference w:id="43"/>
      </w:r>
      <w:commentRangeEnd w:id="44"/>
      <w:r w:rsidR="00541355">
        <w:rPr>
          <w:rStyle w:val="Refdecomentrio"/>
        </w:rPr>
        <w:commentReference w:id="44"/>
      </w:r>
      <w:ins w:id="45" w:author="Alessandro Anjo" w:date="2018-11-05T13:22:00Z">
        <w:r w:rsidR="00541355">
          <w:t xml:space="preserve"> </w:t>
        </w:r>
      </w:ins>
      <w:bookmarkStart w:id="46" w:name="_Hlk529187521"/>
      <w:ins w:id="47" w:author="Alessandro Anjo" w:date="2018-11-05T13:21:00Z">
        <w:r w:rsidR="002742A5">
          <w:t>(</w:t>
        </w:r>
      </w:ins>
      <w:ins w:id="48" w:author="Alessandro Anjo" w:date="2018-11-05T13:22:00Z">
        <w:r w:rsidR="00541355">
          <w:t>2012, p.4</w:t>
        </w:r>
      </w:ins>
      <w:ins w:id="49" w:author="Alessandro Anjo" w:date="2018-11-05T13:21:00Z">
        <w:r w:rsidR="002742A5">
          <w:t>)</w:t>
        </w:r>
      </w:ins>
      <w:r>
        <w:t xml:space="preserve">, </w:t>
      </w:r>
      <w:bookmarkEnd w:id="46"/>
      <w:r>
        <w:t xml:space="preserve">na década de 70 aconteceu a introdução da eletrônica analógica aliada a motores CC, e na década de 80 passou-se a utilizar de eletrônica digital (microcontroladores) junto de motores de passo e </w:t>
      </w:r>
      <w:commentRangeStart w:id="50"/>
      <w:r>
        <w:t>cromoterapia</w:t>
      </w:r>
      <w:commentRangeEnd w:id="50"/>
      <w:r w:rsidR="00F72C6D">
        <w:rPr>
          <w:rStyle w:val="Refdecomentrio"/>
        </w:rPr>
        <w:commentReference w:id="50"/>
      </w:r>
      <w:r>
        <w:t>. A partir da década de 90 começou o “desenvolvimento de sensores para controle em malha fechada (com realimentação da saída na entrada, buscando reduzir erros) de alguns sistemas de infusão, algoritmos de correção e modelamento do controle biológico.</w:t>
      </w:r>
    </w:p>
    <w:p w14:paraId="3F90BF6C" w14:textId="0727213C" w:rsidR="002A30F6" w:rsidRDefault="005E01C0" w:rsidP="005E01C0">
      <w:r>
        <w:tab/>
      </w:r>
      <w:r w:rsidRPr="005E01C0">
        <w:t xml:space="preserve">Bombas de </w:t>
      </w:r>
      <w:proofErr w:type="spellStart"/>
      <w:r w:rsidRPr="005E01C0">
        <w:t>infusao</w:t>
      </w:r>
      <w:proofErr w:type="spellEnd"/>
      <w:r w:rsidRPr="005E01C0">
        <w:t xml:space="preserve"> tem por objetivo a aplicação de medicamento no </w:t>
      </w:r>
      <w:proofErr w:type="spellStart"/>
      <w:r w:rsidRPr="005E01C0">
        <w:t>paciênte</w:t>
      </w:r>
      <w:proofErr w:type="spellEnd"/>
      <w:r w:rsidRPr="005E01C0">
        <w:t xml:space="preserve">. Nem sempre a força para uso deste equipamento vem de </w:t>
      </w:r>
      <w:r w:rsidR="00A111DE">
        <w:t xml:space="preserve">motores </w:t>
      </w:r>
      <w:proofErr w:type="spellStart"/>
      <w:r w:rsidR="00A111DE">
        <w:t>eletricos</w:t>
      </w:r>
      <w:proofErr w:type="spellEnd"/>
      <w:r w:rsidR="00CD1C55">
        <w:t>,</w:t>
      </w:r>
      <w:r>
        <w:t xml:space="preserve"> </w:t>
      </w:r>
      <w:r w:rsidRPr="005E01C0">
        <w:t>alguns utilizam a gravidade.</w:t>
      </w:r>
      <w:r w:rsidR="009A2BB6">
        <w:t xml:space="preserve"> </w:t>
      </w:r>
      <w:r w:rsidRPr="005E01C0">
        <w:t>A aplicação da do medicamento quando é feita de forma controlada</w:t>
      </w:r>
      <w:r>
        <w:t xml:space="preserve"> </w:t>
      </w:r>
      <w:r w:rsidRPr="005E01C0">
        <w:t>através de um dispositi</w:t>
      </w:r>
      <w:r w:rsidR="00A111DE">
        <w:t>v</w:t>
      </w:r>
      <w:r w:rsidRPr="005E01C0">
        <w:t xml:space="preserve">o inteligente </w:t>
      </w:r>
      <w:proofErr w:type="spellStart"/>
      <w:r w:rsidRPr="005E01C0">
        <w:t>alem</w:t>
      </w:r>
      <w:proofErr w:type="spellEnd"/>
      <w:r w:rsidRPr="005E01C0">
        <w:t xml:space="preserve"> de reduzir a chance</w:t>
      </w:r>
      <w:r w:rsidR="00A111DE">
        <w:t xml:space="preserve"> de erros também</w:t>
      </w:r>
      <w:r w:rsidRPr="005E01C0">
        <w:t xml:space="preserve"> reduz o tempo necessário para um tratamento devido o controle da aplicação da</w:t>
      </w:r>
      <w:r w:rsidR="00A111DE">
        <w:t xml:space="preserve"> </w:t>
      </w:r>
      <w:r w:rsidRPr="005E01C0">
        <w:t>medicação de forma continua.</w:t>
      </w:r>
      <w:ins w:id="51" w:author="Alessandro Anjo" w:date="2018-11-05T13:20:00Z">
        <w:r w:rsidR="002742A5" w:rsidDel="002742A5">
          <w:t xml:space="preserve"> </w:t>
        </w:r>
      </w:ins>
      <w:del w:id="52" w:author="Alessandro Anjo" w:date="2018-11-05T13:20:00Z">
        <w:r w:rsidR="009A2BB6" w:rsidDel="002742A5">
          <w:delText xml:space="preserve"> Existem diferentes tipos de dispositivos nesse seguimento e a sua viabilidade são duas vias diferentes aonde é material de discução no desenvolvimento deste artigo.</w:delText>
        </w:r>
      </w:del>
    </w:p>
    <w:p w14:paraId="2F0C584B" w14:textId="1E977F8A" w:rsidR="00AC5078" w:rsidRDefault="008425F4" w:rsidP="00AC5078">
      <w:r>
        <w:tab/>
      </w:r>
      <w:r w:rsidR="00AC5078">
        <w:t xml:space="preserve">José </w:t>
      </w:r>
      <w:proofErr w:type="spellStart"/>
      <w:r w:rsidR="00AC5078">
        <w:t>Izaac</w:t>
      </w:r>
      <w:proofErr w:type="spellEnd"/>
      <w:r w:rsidR="00AC5078">
        <w:t xml:space="preserve"> Leite de Amorim (</w:t>
      </w:r>
      <w:r w:rsidR="00AC5078">
        <w:rPr>
          <w:i/>
        </w:rPr>
        <w:t xml:space="preserve">2014, </w:t>
      </w:r>
      <w:r w:rsidR="00AC5078" w:rsidRPr="0078294B">
        <w:rPr>
          <w:i/>
        </w:rPr>
        <w:t>p.</w:t>
      </w:r>
      <w:r w:rsidR="00AC5078">
        <w:rPr>
          <w:i/>
        </w:rPr>
        <w:t>9</w:t>
      </w:r>
      <w:r w:rsidR="00AC5078">
        <w:t xml:space="preserve">), define uma bomba de infusão como </w:t>
      </w:r>
      <w:ins w:id="53" w:author="Alessandro Anjo" w:date="2018-11-05T13:18:00Z">
        <w:r w:rsidR="006461EE">
          <w:t xml:space="preserve">sendo um dispositivo, composto </w:t>
        </w:r>
      </w:ins>
      <w:commentRangeStart w:id="54"/>
      <w:del w:id="55" w:author="Alessandro Anjo" w:date="2018-11-05T13:18:00Z">
        <w:r w:rsidR="00AC5078" w:rsidDel="006461EE">
          <w:delText xml:space="preserve">sendo </w:delText>
        </w:r>
      </w:del>
      <w:commentRangeEnd w:id="54"/>
      <w:r w:rsidR="00F72C6D">
        <w:rPr>
          <w:rStyle w:val="Refdecomentrio"/>
        </w:rPr>
        <w:commentReference w:id="54"/>
      </w:r>
      <w:del w:id="56" w:author="Alessandro Anjo" w:date="2018-11-05T13:18:00Z">
        <w:r w:rsidR="00AC5078" w:rsidDel="006461EE">
          <w:delText>“</w:delText>
        </w:r>
      </w:del>
      <w:proofErr w:type="spellStart"/>
      <w:r w:rsidR="00AC5078">
        <w:t>composto</w:t>
      </w:r>
      <w:proofErr w:type="spellEnd"/>
      <w:r w:rsidR="00AC5078">
        <w:t xml:space="preserve"> principalmente de reservatório, tubo, </w:t>
      </w:r>
      <w:proofErr w:type="spellStart"/>
      <w:r w:rsidR="00AC5078">
        <w:t>sendores</w:t>
      </w:r>
      <w:proofErr w:type="spellEnd"/>
      <w:r w:rsidR="00AC5078">
        <w:t>, atuadores, motor elétrico e placa controladora de sinais</w:t>
      </w:r>
      <w:proofErr w:type="gramStart"/>
      <w:r w:rsidR="00AC5078">
        <w:t>. ”</w:t>
      </w:r>
      <w:proofErr w:type="gramEnd"/>
      <w:r w:rsidR="00AC5078">
        <w:t xml:space="preserve">. Além destes componentes existem alarmes que emitem sons de segurança para avisar estados e erros, </w:t>
      </w:r>
      <w:del w:id="57" w:author="Alessandro Anjo" w:date="2018-11-05T13:18:00Z">
        <w:r w:rsidR="00AC5078" w:rsidRPr="009D62C8" w:rsidDel="000B041E">
          <w:delText>há fim de</w:delText>
        </w:r>
      </w:del>
      <w:ins w:id="58" w:author="Alessandro Anjo" w:date="2018-11-05T13:18:00Z">
        <w:r w:rsidR="000B041E">
          <w:t>para</w:t>
        </w:r>
      </w:ins>
      <w:r w:rsidR="00AC5078" w:rsidRPr="009D62C8">
        <w:t xml:space="preserve"> dar mais confiabilidade e segurança no uso do dispositivo de infusão.</w:t>
      </w:r>
    </w:p>
    <w:p w14:paraId="07A408B8" w14:textId="77777777" w:rsidR="00C60D4D" w:rsidRDefault="00AC5078" w:rsidP="00C60D4D">
      <w:r>
        <w:tab/>
      </w:r>
      <w:r w:rsidR="00C60D4D">
        <w:t>O controlador de infusão manual é um dispositivo de baixo custo porem</w:t>
      </w:r>
      <w:r>
        <w:t xml:space="preserve"> de pouca precisão,</w:t>
      </w:r>
      <w:r w:rsidR="00C60D4D">
        <w:t xml:space="preserve"> porem a economia pode não ser sempre a melhor alternativa na área médica</w:t>
      </w:r>
      <w:r>
        <w:t>.</w:t>
      </w:r>
    </w:p>
    <w:p w14:paraId="3AEF3BA8" w14:textId="08821304" w:rsidR="00C60D4D" w:rsidRDefault="00C60D4D" w:rsidP="00C60D4D">
      <w:r>
        <w:lastRenderedPageBreak/>
        <w:tab/>
        <w:t xml:space="preserve">O controlador semiautomático é uma opção que incrementa sensores de vazão para um controle melhor do fluxo da infusão. Ainda o seu funcionamento é por meio da gravidade o </w:t>
      </w:r>
      <w:commentRangeStart w:id="59"/>
      <w:commentRangeStart w:id="60"/>
      <w:del w:id="61" w:author="Alessandro Anjo" w:date="2018-11-05T13:17:00Z">
        <w:r w:rsidDel="000B041E">
          <w:delText>que torna ele</w:delText>
        </w:r>
      </w:del>
      <w:ins w:id="62" w:author="Alessandro Anjo" w:date="2018-11-05T13:17:00Z">
        <w:r w:rsidR="000B041E">
          <w:t>torna</w:t>
        </w:r>
      </w:ins>
      <w:r>
        <w:t xml:space="preserve"> </w:t>
      </w:r>
      <w:commentRangeEnd w:id="59"/>
      <w:r w:rsidR="00F72C6D">
        <w:rPr>
          <w:rStyle w:val="Refdecomentrio"/>
        </w:rPr>
        <w:commentReference w:id="59"/>
      </w:r>
      <w:commentRangeEnd w:id="60"/>
      <w:r w:rsidR="000B041E">
        <w:rPr>
          <w:rStyle w:val="Refdecomentrio"/>
        </w:rPr>
        <w:commentReference w:id="60"/>
      </w:r>
      <w:r>
        <w:t xml:space="preserve">ainda inviável em </w:t>
      </w:r>
      <w:proofErr w:type="spellStart"/>
      <w:r>
        <w:t>algns</w:t>
      </w:r>
      <w:proofErr w:type="spellEnd"/>
      <w:r>
        <w:t xml:space="preserve"> tratamentos ou menos preciso por isso mais </w:t>
      </w:r>
      <w:proofErr w:type="spellStart"/>
      <w:r>
        <w:t>sucetivel</w:t>
      </w:r>
      <w:proofErr w:type="spellEnd"/>
      <w:r>
        <w:t xml:space="preserve"> a erros ou falhas.</w:t>
      </w:r>
    </w:p>
    <w:p w14:paraId="06D07A72" w14:textId="77777777" w:rsidR="00C60D4D" w:rsidRPr="00C60D4D" w:rsidRDefault="00C60D4D" w:rsidP="00C60D4D">
      <w:r>
        <w:tab/>
      </w:r>
    </w:p>
    <w:p w14:paraId="06F615CC" w14:textId="77777777" w:rsidR="00C60D4D" w:rsidRPr="003E3734" w:rsidRDefault="00C60D4D" w:rsidP="00C60D4D">
      <w:pPr>
        <w:rPr>
          <w:b/>
        </w:rPr>
      </w:pPr>
      <w:r>
        <w:rPr>
          <w:b/>
        </w:rPr>
        <w:t xml:space="preserve">2.1 </w:t>
      </w:r>
      <w:r w:rsidRPr="00C60D4D">
        <w:rPr>
          <w:b/>
        </w:rPr>
        <w:t>DISPOSITIVO DE INFUSÃO SERINGA</w:t>
      </w:r>
    </w:p>
    <w:p w14:paraId="29AEF74C" w14:textId="77777777" w:rsidR="00C60D4D" w:rsidRDefault="00C60D4D" w:rsidP="00C60D4D"/>
    <w:p w14:paraId="3851DD53" w14:textId="77777777" w:rsidR="00C60D4D" w:rsidRDefault="00C60D4D" w:rsidP="00C60D4D">
      <w:r>
        <w:tab/>
      </w:r>
      <w:r>
        <w:rPr>
          <w:noProof/>
          <w:lang w:eastAsia="pt-BR"/>
        </w:rPr>
        <w:drawing>
          <wp:inline distT="0" distB="0" distL="0" distR="0" wp14:anchorId="65841533" wp14:editId="172E27D6">
            <wp:extent cx="4278630" cy="1768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9444" w14:textId="77777777" w:rsidR="00C60D4D" w:rsidRDefault="00C60D4D" w:rsidP="00C60D4D">
      <w:pPr>
        <w:jc w:val="center"/>
      </w:pPr>
      <w:r>
        <w:t xml:space="preserve">Fonte: </w:t>
      </w:r>
      <w:r w:rsidRPr="00AF434B">
        <w:t>(AMORIM, 2014, p.19)</w:t>
      </w:r>
    </w:p>
    <w:p w14:paraId="3FD8C9BF" w14:textId="77777777" w:rsidR="00C60D4D" w:rsidRPr="00C60D4D" w:rsidRDefault="00C60D4D" w:rsidP="00C60D4D">
      <w:pPr>
        <w:jc w:val="center"/>
      </w:pPr>
    </w:p>
    <w:p w14:paraId="7AC08471" w14:textId="77777777" w:rsidR="00C60D4D" w:rsidRDefault="00C60D4D" w:rsidP="00C60D4D">
      <w:r>
        <w:tab/>
        <w:t>Dispositivos de infusão com seringa utilizam uma seringa como reservatório para o medicamento a ser infundido, a seringa é acoplada a um modulo contendo um motor de passo e uma rosca sem fim, neste modulo ao ser acionado o motor de passo ele gera uma rotação a rosca sem fim que por sua vez movimenta o embolo da seringa fazendo com que o medicamento seja injetado no tubo que o transporta até o paciente.</w:t>
      </w:r>
    </w:p>
    <w:p w14:paraId="46A5DE02" w14:textId="77777777" w:rsidR="00C60D4D" w:rsidRDefault="00C60D4D" w:rsidP="001D784B"/>
    <w:p w14:paraId="6442CF69" w14:textId="77777777" w:rsidR="009A2BB6" w:rsidRDefault="003036FE" w:rsidP="009A2BB6">
      <w:pPr>
        <w:rPr>
          <w:b/>
        </w:rPr>
      </w:pPr>
      <w:r>
        <w:rPr>
          <w:b/>
        </w:rPr>
        <w:t xml:space="preserve">3 </w:t>
      </w:r>
      <w:r w:rsidR="00C60D4D">
        <w:rPr>
          <w:b/>
        </w:rPr>
        <w:t>BOMBAS DE INFUSÃO</w:t>
      </w:r>
    </w:p>
    <w:p w14:paraId="721BE36E" w14:textId="77777777" w:rsidR="00C60D4D" w:rsidRDefault="00C60D4D" w:rsidP="009A2BB6">
      <w:pPr>
        <w:rPr>
          <w:b/>
        </w:rPr>
      </w:pPr>
    </w:p>
    <w:p w14:paraId="32F0EF91" w14:textId="5C558005" w:rsidR="00C60D4D" w:rsidRPr="00F8668C" w:rsidRDefault="00C60D4D" w:rsidP="00C60D4D">
      <w:r>
        <w:tab/>
      </w:r>
      <w:r w:rsidRPr="00F8668C">
        <w:t xml:space="preserve">O uso das bombas de </w:t>
      </w:r>
      <w:commentRangeStart w:id="63"/>
      <w:commentRangeStart w:id="64"/>
      <w:r w:rsidRPr="00F8668C">
        <w:t xml:space="preserve">infusão é mais </w:t>
      </w:r>
      <w:del w:id="65" w:author="Alessandro Anjo" w:date="2018-11-05T13:17:00Z">
        <w:r w:rsidRPr="00F8668C" w:rsidDel="000B041E">
          <w:delText xml:space="preserve">necessário </w:delText>
        </w:r>
      </w:del>
      <w:commentRangeEnd w:id="63"/>
      <w:commentRangeEnd w:id="64"/>
      <w:proofErr w:type="spellStart"/>
      <w:ins w:id="66" w:author="Alessandro Anjo" w:date="2018-11-05T13:17:00Z">
        <w:r w:rsidR="000B041E">
          <w:t>inadicado</w:t>
        </w:r>
        <w:proofErr w:type="spellEnd"/>
        <w:r w:rsidR="000B041E" w:rsidRPr="00F8668C">
          <w:t xml:space="preserve"> </w:t>
        </w:r>
      </w:ins>
      <w:r w:rsidR="002567AE">
        <w:rPr>
          <w:rStyle w:val="Refdecomentrio"/>
        </w:rPr>
        <w:commentReference w:id="63"/>
      </w:r>
      <w:r w:rsidR="000B041E">
        <w:rPr>
          <w:rStyle w:val="Refdecomentrio"/>
        </w:rPr>
        <w:commentReference w:id="64"/>
      </w:r>
      <w:r w:rsidRPr="00F8668C">
        <w:t>em áreas da saúde mais delicadas que há a necessidade precisão mais alta como em UTI, processos de</w:t>
      </w:r>
    </w:p>
    <w:p w14:paraId="60236A36" w14:textId="4CEA555F" w:rsidR="00C60D4D" w:rsidRDefault="00C60D4D" w:rsidP="00C60D4D">
      <w:r w:rsidRPr="00F8668C">
        <w:t>quimioterapia, durante e pós cirurgias e outras terapias</w:t>
      </w:r>
      <w:del w:id="67" w:author="Alessandro Anjo" w:date="2018-11-05T13:16:00Z">
        <w:r w:rsidRPr="00F8668C" w:rsidDel="000B041E">
          <w:delText xml:space="preserve"> com controladas</w:delText>
        </w:r>
      </w:del>
      <w:r w:rsidRPr="00F8668C">
        <w:t>.</w:t>
      </w:r>
    </w:p>
    <w:p w14:paraId="49AE7FF8" w14:textId="77777777" w:rsidR="006436F4" w:rsidRDefault="00AC5078" w:rsidP="00886394">
      <w:r>
        <w:tab/>
      </w:r>
      <w:proofErr w:type="spellStart"/>
      <w:r>
        <w:t>Alvaro</w:t>
      </w:r>
      <w:proofErr w:type="spellEnd"/>
      <w:r>
        <w:t xml:space="preserve"> Martins da Silva Junior (2004), definiu que </w:t>
      </w:r>
      <w:r w:rsidRPr="00A74FCB">
        <w:tab/>
        <w:t>"Bomba de infusão é um equipamento eletromagnético muito utilizado nos estabelecimentos</w:t>
      </w:r>
      <w:r>
        <w:t xml:space="preserve"> </w:t>
      </w:r>
      <w:commentRangeStart w:id="68"/>
      <w:commentRangeStart w:id="69"/>
      <w:r w:rsidRPr="00A74FCB">
        <w:t xml:space="preserve">nos estabelecimentos </w:t>
      </w:r>
      <w:commentRangeEnd w:id="68"/>
      <w:r w:rsidR="002567AE">
        <w:rPr>
          <w:rStyle w:val="Refdecomentrio"/>
        </w:rPr>
        <w:commentReference w:id="68"/>
      </w:r>
      <w:commentRangeEnd w:id="69"/>
      <w:r w:rsidR="000B041E">
        <w:rPr>
          <w:rStyle w:val="Refdecomentrio"/>
        </w:rPr>
        <w:commentReference w:id="69"/>
      </w:r>
      <w:r w:rsidRPr="00A74FCB">
        <w:t xml:space="preserve">assistenciais de saúde (EAS) um equipamento destinado a regular o fluxo de líquidos administrados ao </w:t>
      </w:r>
      <w:proofErr w:type="spellStart"/>
      <w:r w:rsidRPr="00A74FCB">
        <w:t>paciênte</w:t>
      </w:r>
      <w:proofErr w:type="spellEnd"/>
      <w:r w:rsidRPr="00A74FCB">
        <w:t xml:space="preserve"> sob pressão positiva gerada </w:t>
      </w:r>
      <w:commentRangeStart w:id="70"/>
      <w:commentRangeStart w:id="71"/>
      <w:commentRangeStart w:id="72"/>
      <w:r w:rsidRPr="00A74FCB">
        <w:t>a</w:t>
      </w:r>
      <w:r>
        <w:t xml:space="preserve"> </w:t>
      </w:r>
      <w:r w:rsidRPr="00A74FCB">
        <w:t>bomba</w:t>
      </w:r>
      <w:commentRangeEnd w:id="70"/>
      <w:r w:rsidR="002567AE">
        <w:rPr>
          <w:rStyle w:val="Refdecomentrio"/>
        </w:rPr>
        <w:commentReference w:id="70"/>
      </w:r>
      <w:commentRangeEnd w:id="71"/>
      <w:r w:rsidR="000B041E">
        <w:rPr>
          <w:rStyle w:val="Refdecomentrio"/>
        </w:rPr>
        <w:commentReference w:id="71"/>
      </w:r>
      <w:commentRangeEnd w:id="72"/>
      <w:r w:rsidR="000B041E">
        <w:rPr>
          <w:rStyle w:val="Refdecomentrio"/>
        </w:rPr>
        <w:commentReference w:id="72"/>
      </w:r>
      <w:del w:id="73" w:author="Alessandro Anjo" w:date="2018-11-05T13:10:00Z">
        <w:r w:rsidRPr="00A74FCB" w:rsidDel="0099435A">
          <w:delText>"</w:delText>
        </w:r>
      </w:del>
      <w:r>
        <w:t>.</w:t>
      </w:r>
    </w:p>
    <w:p w14:paraId="46702B94" w14:textId="77777777" w:rsidR="00C60D4D" w:rsidRDefault="00C60D4D" w:rsidP="00886394">
      <w:r>
        <w:tab/>
        <w:t xml:space="preserve">As bombas de infusão são </w:t>
      </w:r>
      <w:del w:id="74" w:author="Elifas Levi da Silva" w:date="2018-10-31T16:17:00Z">
        <w:r w:rsidDel="002567AE">
          <w:delText xml:space="preserve">dispositivas </w:delText>
        </w:r>
      </w:del>
      <w:ins w:id="75" w:author="Elifas Levi da Silva" w:date="2018-10-31T16:17:00Z">
        <w:r w:rsidR="002567AE">
          <w:t xml:space="preserve">dispositivos </w:t>
        </w:r>
      </w:ins>
      <w:r>
        <w:t xml:space="preserve">mais caros e devido esse motivo o acesso a ela é mais restrito podendo ser adquiridos ou alugados. A tecnologia </w:t>
      </w:r>
      <w:r>
        <w:lastRenderedPageBreak/>
        <w:t>empregada nela e a precisão na aplicação da infusão por meio de um motor elétrico justificam os custos desse aparelho, porém algun</w:t>
      </w:r>
      <w:ins w:id="76" w:author="Elifas Levi da Silva" w:date="2018-10-31T16:18:00Z">
        <w:r w:rsidR="002567AE">
          <w:t>s</w:t>
        </w:r>
      </w:ins>
      <w:del w:id="77" w:author="Elifas Levi da Silva" w:date="2018-10-31T16:18:00Z">
        <w:r w:rsidDel="002567AE">
          <w:delText>as</w:delText>
        </w:r>
      </w:del>
      <w:r>
        <w:t xml:space="preserve"> hospitais públicos ou privados não disponibilizam de recursos para aquisição.</w:t>
      </w:r>
    </w:p>
    <w:p w14:paraId="5844A87A" w14:textId="77777777" w:rsidR="00C60D4D" w:rsidRDefault="00C60D4D" w:rsidP="00886394"/>
    <w:p w14:paraId="5D0036BF" w14:textId="77777777" w:rsidR="00D05B1D" w:rsidRPr="00D05B1D" w:rsidRDefault="003036FE" w:rsidP="00886394">
      <w:pPr>
        <w:rPr>
          <w:b/>
        </w:rPr>
      </w:pPr>
      <w:commentRangeStart w:id="78"/>
      <w:commentRangeStart w:id="79"/>
      <w:commentRangeStart w:id="80"/>
      <w:r>
        <w:rPr>
          <w:b/>
        </w:rPr>
        <w:t xml:space="preserve">3.1 </w:t>
      </w:r>
      <w:r w:rsidR="00C60D4D">
        <w:rPr>
          <w:b/>
        </w:rPr>
        <w:t>PROTÓTIPO BOMBA DE INFUSÃO CONTROLADA POR APLICATIVO</w:t>
      </w:r>
      <w:commentRangeEnd w:id="78"/>
      <w:r w:rsidR="002567AE">
        <w:rPr>
          <w:rStyle w:val="Refdecomentrio"/>
        </w:rPr>
        <w:commentReference w:id="78"/>
      </w:r>
      <w:commentRangeEnd w:id="79"/>
      <w:r w:rsidR="000B041E">
        <w:rPr>
          <w:rStyle w:val="Refdecomentrio"/>
        </w:rPr>
        <w:commentReference w:id="79"/>
      </w:r>
      <w:commentRangeEnd w:id="80"/>
      <w:r w:rsidR="000B041E">
        <w:rPr>
          <w:rStyle w:val="Refdecomentrio"/>
        </w:rPr>
        <w:commentReference w:id="80"/>
      </w:r>
    </w:p>
    <w:p w14:paraId="6C4122D6" w14:textId="77777777" w:rsidR="00D05B1D" w:rsidRDefault="00D05B1D" w:rsidP="00886394"/>
    <w:p w14:paraId="19E269B3" w14:textId="3E746465" w:rsidR="00AC5078" w:rsidRDefault="00D05B1D" w:rsidP="00AC5078">
      <w:r>
        <w:tab/>
      </w:r>
      <w:r w:rsidR="00AC5078" w:rsidRPr="00D208C7">
        <w:t xml:space="preserve">Mesmo as bombas de infusão </w:t>
      </w:r>
      <w:r w:rsidR="00AC5078">
        <w:t xml:space="preserve">sendo </w:t>
      </w:r>
      <w:r w:rsidR="00AC5078" w:rsidRPr="00D208C7">
        <w:t>automáticas</w:t>
      </w:r>
      <w:r w:rsidR="00AC5078">
        <w:t>,</w:t>
      </w:r>
      <w:r w:rsidR="00AC5078" w:rsidRPr="00D208C7">
        <w:t xml:space="preserve"> ainda </w:t>
      </w:r>
      <w:r w:rsidR="00AC5078">
        <w:t>as</w:t>
      </w:r>
      <w:r w:rsidR="00AC5078" w:rsidRPr="00D208C7">
        <w:t>sim</w:t>
      </w:r>
      <w:r w:rsidR="00AC5078">
        <w:t>,</w:t>
      </w:r>
      <w:r w:rsidR="00AC5078" w:rsidRPr="00D208C7">
        <w:t xml:space="preserve"> têm</w:t>
      </w:r>
      <w:r w:rsidR="00AC5078">
        <w:t>-se</w:t>
      </w:r>
      <w:r w:rsidR="00AC5078" w:rsidRPr="00D208C7">
        <w:t xml:space="preserve"> controle e ajustes através dos seus botões ou displays, sendo necessário que o profissional que aplicará a infusão tenha que se deslocar até o aparelho gastando tempo que </w:t>
      </w:r>
      <w:proofErr w:type="spellStart"/>
      <w:r w:rsidR="00AC5078" w:rsidRPr="00D208C7">
        <w:t>poderam</w:t>
      </w:r>
      <w:proofErr w:type="spellEnd"/>
      <w:r w:rsidR="00AC5078" w:rsidRPr="00D208C7">
        <w:t xml:space="preserve"> ser melhor utilizado em outra</w:t>
      </w:r>
      <w:r w:rsidR="00AC5078">
        <w:t>s tarefas</w:t>
      </w:r>
      <w:r w:rsidR="00AC5078" w:rsidRPr="00D208C7">
        <w:tab/>
        <w:t>.</w:t>
      </w:r>
      <w:r w:rsidR="00AC5078">
        <w:t xml:space="preserve"> </w:t>
      </w:r>
      <w:r w:rsidR="00AC5078" w:rsidRPr="00D208C7">
        <w:t>Uma das</w:t>
      </w:r>
      <w:r w:rsidR="00AC5078">
        <w:t xml:space="preserve"> soluções para o ganho de tempo e redução no erro na programação de uma infusão </w:t>
      </w:r>
      <w:r w:rsidR="00AC5078" w:rsidRPr="00D208C7">
        <w:t>foi o desenvolvimento de um</w:t>
      </w:r>
      <w:r w:rsidR="00AC5078">
        <w:t xml:space="preserve"> </w:t>
      </w:r>
      <w:del w:id="81" w:author="Elifas Levi da Silva" w:date="2018-10-31T16:19:00Z">
        <w:r w:rsidR="00AC5078" w:rsidDel="002567AE">
          <w:delText>a</w:delText>
        </w:r>
      </w:del>
      <w:r w:rsidR="00AC5078">
        <w:t>protótipo bomba de infusão controlada por</w:t>
      </w:r>
      <w:r w:rsidR="00AC5078" w:rsidRPr="00D208C7">
        <w:t xml:space="preserve"> aplicativo mobile</w:t>
      </w:r>
      <w:r w:rsidR="00AC5078">
        <w:t xml:space="preserve"> apresentado por </w:t>
      </w:r>
      <w:r w:rsidR="00AC5078" w:rsidRPr="00D05B1D">
        <w:t xml:space="preserve">José </w:t>
      </w:r>
      <w:proofErr w:type="spellStart"/>
      <w:r w:rsidR="00AC5078" w:rsidRPr="00D05B1D">
        <w:t>Izaac</w:t>
      </w:r>
      <w:proofErr w:type="spellEnd"/>
      <w:r w:rsidR="00AC5078" w:rsidRPr="00D05B1D">
        <w:t xml:space="preserve"> Leite de Amorim (</w:t>
      </w:r>
      <w:r w:rsidR="00AC5078" w:rsidRPr="00D05B1D">
        <w:rPr>
          <w:i/>
        </w:rPr>
        <w:t>2014, p.</w:t>
      </w:r>
      <w:r w:rsidR="00AC5078" w:rsidRPr="00D05B1D">
        <w:t>16) para</w:t>
      </w:r>
      <w:r w:rsidR="00AC5078" w:rsidRPr="00D208C7">
        <w:t xml:space="preserve"> monitoramento e controle de uma bomba</w:t>
      </w:r>
      <w:r w:rsidR="00AC5078">
        <w:t xml:space="preserve"> de infusão ou mais de uma simul</w:t>
      </w:r>
      <w:r w:rsidR="00AC5078" w:rsidRPr="00D208C7">
        <w:t xml:space="preserve">taneamente. </w:t>
      </w:r>
      <w:r w:rsidR="00AC5078">
        <w:t xml:space="preserve">O uso deste aplicativo tem por objetivo além do ganho de tempo também facilitar o uso do equipamento remotamente e ajudar o profissional com uma interface de usuário simples e objetiva, visando a melhoria na qualidade da aplicação de infusão nos </w:t>
      </w:r>
      <w:proofErr w:type="spellStart"/>
      <w:r w:rsidR="00AC5078">
        <w:t>paciêntes</w:t>
      </w:r>
      <w:proofErr w:type="spellEnd"/>
      <w:r w:rsidR="00AC5078">
        <w:t xml:space="preserve">; </w:t>
      </w:r>
      <w:r w:rsidR="00AC5078" w:rsidRPr="009F4B32">
        <w:t>red</w:t>
      </w:r>
      <w:r w:rsidR="00AC5078">
        <w:t>u</w:t>
      </w:r>
      <w:r w:rsidR="00AC5078" w:rsidRPr="009F4B32">
        <w:t>ção nos custos devido a produção dela ser nacional e com componentes de fácil aquisição pode ser uma solução mais viável para utilização em hospitais  públicos e privados,  tentar explicar os pontos da tecnologia implantada e se o seu objetivo foi alcançado</w:t>
      </w:r>
      <w:r w:rsidR="00AC5078">
        <w:t>; a comparação do seu uso com demais equipamentos do mesmo seguimento para constatação da eficácia e  justificar o seu desenvolvimento.</w:t>
      </w:r>
    </w:p>
    <w:p w14:paraId="1DFDB88B" w14:textId="77777777" w:rsidR="00D05B1D" w:rsidRDefault="00D05B1D" w:rsidP="00886394"/>
    <w:p w14:paraId="299D6F09" w14:textId="77777777" w:rsidR="00F8668C" w:rsidRDefault="00F8668C" w:rsidP="00886394"/>
    <w:p w14:paraId="17B96B23" w14:textId="77777777" w:rsidR="00D05B1D" w:rsidRDefault="003036FE" w:rsidP="00D05B1D">
      <w:pPr>
        <w:rPr>
          <w:b/>
        </w:rPr>
      </w:pPr>
      <w:r>
        <w:rPr>
          <w:b/>
        </w:rPr>
        <w:t xml:space="preserve">3.1.2 </w:t>
      </w:r>
      <w:r w:rsidR="00C60D4D">
        <w:rPr>
          <w:b/>
        </w:rPr>
        <w:t>COM</w:t>
      </w:r>
      <w:commentRangeStart w:id="82"/>
      <w:commentRangeStart w:id="83"/>
      <w:r w:rsidR="00C60D4D">
        <w:rPr>
          <w:b/>
        </w:rPr>
        <w:t>UNICAÇÃO</w:t>
      </w:r>
      <w:commentRangeEnd w:id="82"/>
      <w:r w:rsidR="002567AE">
        <w:rPr>
          <w:rStyle w:val="Refdecomentrio"/>
        </w:rPr>
        <w:commentReference w:id="82"/>
      </w:r>
      <w:commentRangeEnd w:id="83"/>
      <w:r w:rsidR="0099435A">
        <w:rPr>
          <w:rStyle w:val="Refdecomentrio"/>
        </w:rPr>
        <w:commentReference w:id="83"/>
      </w:r>
    </w:p>
    <w:p w14:paraId="3F4FE067" w14:textId="77777777" w:rsidR="00D05B1D" w:rsidRPr="001E079E" w:rsidRDefault="00D05B1D" w:rsidP="00D05B1D">
      <w:pPr>
        <w:rPr>
          <w:b/>
        </w:rPr>
      </w:pPr>
    </w:p>
    <w:p w14:paraId="76609C37" w14:textId="799D3E93" w:rsidR="00D05B1D" w:rsidRDefault="00AC5078" w:rsidP="00D05B1D">
      <w:r>
        <w:tab/>
        <w:t>A aplicação</w:t>
      </w:r>
      <w:r w:rsidR="00D05B1D">
        <w:t xml:space="preserve"> tipo com comunicação via </w:t>
      </w:r>
      <w:commentRangeStart w:id="84"/>
      <w:commentRangeStart w:id="85"/>
      <w:proofErr w:type="spellStart"/>
      <w:r w:rsidR="00D05B1D">
        <w:t>bluetooth</w:t>
      </w:r>
      <w:proofErr w:type="spellEnd"/>
      <w:r w:rsidR="00D05B1D">
        <w:t xml:space="preserve"> é </w:t>
      </w:r>
      <w:commentRangeEnd w:id="84"/>
      <w:r w:rsidR="002567AE">
        <w:rPr>
          <w:rStyle w:val="Refdecomentrio"/>
        </w:rPr>
        <w:commentReference w:id="84"/>
      </w:r>
      <w:commentRangeEnd w:id="85"/>
      <w:r w:rsidR="008371CA">
        <w:rPr>
          <w:rStyle w:val="Refdecomentrio"/>
        </w:rPr>
        <w:commentReference w:id="85"/>
      </w:r>
      <w:r w:rsidR="00D05B1D">
        <w:t>algo inovador q</w:t>
      </w:r>
      <w:r w:rsidR="00F8755B">
        <w:t>ue permite ao</w:t>
      </w:r>
      <w:r w:rsidR="00C73409">
        <w:t xml:space="preserve"> responsável pela aplicação</w:t>
      </w:r>
      <w:del w:id="86" w:author="Alessandro Anjo" w:date="2018-11-05T13:08:00Z">
        <w:r w:rsidR="00C73409" w:rsidDel="0099435A">
          <w:delText>,</w:delText>
        </w:r>
      </w:del>
      <w:r w:rsidR="00F8755B">
        <w:t xml:space="preserve"> fazer a programação</w:t>
      </w:r>
      <w:r w:rsidR="00D05B1D">
        <w:t xml:space="preserve"> da infusão e o controle de um ou mais dispositivos remotamente</w:t>
      </w:r>
      <w:ins w:id="87" w:author="Alessandro Anjo" w:date="2018-11-05T13:45:00Z">
        <w:r w:rsidR="008371CA">
          <w:t xml:space="preserve"> porem em um curto espaço de </w:t>
        </w:r>
        <w:proofErr w:type="spellStart"/>
        <w:r w:rsidR="008371CA">
          <w:t>distancia</w:t>
        </w:r>
        <w:proofErr w:type="spellEnd"/>
        <w:r w:rsidR="008371CA">
          <w:t xml:space="preserve"> de até 10 metros convencionalmente</w:t>
        </w:r>
      </w:ins>
      <w:ins w:id="88" w:author="Alessandro Anjo" w:date="2018-11-05T13:46:00Z">
        <w:r w:rsidR="008371CA">
          <w:t xml:space="preserve">. </w:t>
        </w:r>
      </w:ins>
      <w:del w:id="89" w:author="Alessandro Anjo" w:date="2018-11-05T13:46:00Z">
        <w:r w:rsidR="00D05B1D" w:rsidDel="008371CA">
          <w:delText>, aumentando a eficácia no tratamento.</w:delText>
        </w:r>
        <w:r w:rsidR="00F8755B" w:rsidDel="008371CA">
          <w:delText xml:space="preserve"> </w:delText>
        </w:r>
      </w:del>
      <w:r w:rsidR="00D05B1D" w:rsidRPr="001E079E">
        <w:tab/>
      </w:r>
      <w:r w:rsidR="00D05B1D">
        <w:t xml:space="preserve">O dispositivo possui comunicação com um </w:t>
      </w:r>
      <w:proofErr w:type="spellStart"/>
      <w:r w:rsidR="00D05B1D">
        <w:t>shield</w:t>
      </w:r>
      <w:proofErr w:type="spellEnd"/>
      <w:r w:rsidR="00D05B1D">
        <w:t xml:space="preserve"> </w:t>
      </w:r>
      <w:proofErr w:type="spellStart"/>
      <w:r w:rsidR="00D05B1D">
        <w:t>blueeto</w:t>
      </w:r>
      <w:r w:rsidR="00F8755B">
        <w:t>oth</w:t>
      </w:r>
      <w:proofErr w:type="spellEnd"/>
      <w:r w:rsidR="00D05B1D">
        <w:t xml:space="preserve"> programado para receber as entradas ou comandos do programa instalado no smartphone ou enviar saídas</w:t>
      </w:r>
      <w:r w:rsidR="00F8755B">
        <w:t>,</w:t>
      </w:r>
      <w:r w:rsidR="00D05B1D">
        <w:t xml:space="preserve"> que são traduzidas pelo programa para representar </w:t>
      </w:r>
      <w:r w:rsidR="00D05B1D">
        <w:lastRenderedPageBreak/>
        <w:t xml:space="preserve">informação digital na tela do smartphone. </w:t>
      </w:r>
      <w:del w:id="90" w:author="Alessandro Anjo" w:date="2018-11-05T13:46:00Z">
        <w:r w:rsidR="00D05B1D" w:rsidDel="008371CA">
          <w:delText>O bluetooth foi escolhido por ser uma tecnologia mais barata, apesar de seu poder</w:delText>
        </w:r>
        <w:r w:rsidR="00634E33" w:rsidDel="008371CA">
          <w:delText>,</w:delText>
        </w:r>
        <w:r w:rsidR="00D05B1D" w:rsidDel="008371CA">
          <w:delText xml:space="preserve"> </w:delText>
        </w:r>
        <w:r w:rsidR="00634E33" w:rsidDel="008371CA">
          <w:delText>a</w:delText>
        </w:r>
        <w:r w:rsidR="00D05B1D" w:rsidDel="008371CA">
          <w:delText xml:space="preserve"> pouca pot</w:delText>
        </w:r>
      </w:del>
      <w:ins w:id="91" w:author="Elifas Levi da Silva" w:date="2018-10-31T16:21:00Z">
        <w:del w:id="92" w:author="Alessandro Anjo" w:date="2018-11-05T13:46:00Z">
          <w:r w:rsidR="002567AE" w:rsidDel="008371CA">
            <w:delText>ê</w:delText>
          </w:r>
        </w:del>
      </w:ins>
      <w:del w:id="93" w:author="Alessandro Anjo" w:date="2018-11-05T13:46:00Z">
        <w:r w:rsidR="00D05B1D" w:rsidDel="008371CA">
          <w:delText>encia</w:delText>
        </w:r>
        <w:r w:rsidR="00634E33" w:rsidDel="008371CA">
          <w:delText>,</w:delText>
        </w:r>
        <w:r w:rsidR="00D05B1D" w:rsidDel="008371CA">
          <w:delText xml:space="preserve"> operando a 2,4GHz</w:delText>
        </w:r>
        <w:r w:rsidR="00634E33" w:rsidDel="008371CA">
          <w:delText>,</w:delText>
        </w:r>
        <w:r w:rsidR="00D05B1D" w:rsidDel="008371CA">
          <w:delText xml:space="preserve"> por</w:delText>
        </w:r>
      </w:del>
      <w:ins w:id="94" w:author="Elifas Levi da Silva" w:date="2018-10-31T16:22:00Z">
        <w:del w:id="95" w:author="Alessandro Anjo" w:date="2018-11-05T13:46:00Z">
          <w:r w:rsidR="002567AE" w:rsidDel="008371CA">
            <w:delText>é</w:delText>
          </w:r>
        </w:del>
      </w:ins>
      <w:del w:id="96" w:author="Alessandro Anjo" w:date="2018-11-05T13:46:00Z">
        <w:r w:rsidR="00D05B1D" w:rsidDel="008371CA">
          <w:delText xml:space="preserve">em em uma distância de no máximo 10 metros. Foi implementado para facilitar a comunicação e o manuseio e além disso possibilita a um smartphone </w:delText>
        </w:r>
        <w:r w:rsidR="00F8755B" w:rsidDel="008371CA">
          <w:delText>android</w:delText>
        </w:r>
        <w:r w:rsidR="00D05B1D" w:rsidDel="008371CA">
          <w:delText xml:space="preserve"> com o aplicativo instalado que controle simuntaneamente mais de um dispositivo de infusão e possibilita o controle de uma área remota. </w:delText>
        </w:r>
      </w:del>
      <w:r w:rsidR="00D05B1D">
        <w:t>Os alarmes tambem se comunicam com o aplicativo para informar o estado do dispositivo através do envio e do recebimento de sinal é possível você saber sobre erros, termino de uma infusão e iniciar a aplicação do medicamento somente com um comando</w:t>
      </w:r>
    </w:p>
    <w:p w14:paraId="7355F126" w14:textId="77777777" w:rsidR="00D05B1D" w:rsidRPr="001E079E" w:rsidRDefault="00D05B1D" w:rsidP="00D05B1D">
      <w:r>
        <w:tab/>
        <w:t xml:space="preserve">Devido </w:t>
      </w:r>
      <w:proofErr w:type="spellStart"/>
      <w:r>
        <w:t>o</w:t>
      </w:r>
      <w:proofErr w:type="spellEnd"/>
      <w:r>
        <w:t xml:space="preserve"> baixo custo dessa tecnologia que está presente em muitos smartphones e a sua disponibilidade foi uma escolha de comunicação inteligente e viável para um projeto inovador e pode servir de referência o surgimento de novos dispositivos com a mesma tecnologia ou aprimoramentos que a plataforma possibilita como o controle através de outros dispositivos além do celular.</w:t>
      </w:r>
    </w:p>
    <w:p w14:paraId="431132B8" w14:textId="77777777" w:rsidR="00D05B1D" w:rsidRPr="001E079E" w:rsidRDefault="00D05B1D" w:rsidP="00D05B1D"/>
    <w:p w14:paraId="05D396B0" w14:textId="77777777" w:rsidR="00D05B1D" w:rsidRPr="00504BCC" w:rsidRDefault="003036FE" w:rsidP="00D05B1D">
      <w:pPr>
        <w:rPr>
          <w:b/>
        </w:rPr>
      </w:pPr>
      <w:r>
        <w:rPr>
          <w:b/>
        </w:rPr>
        <w:t xml:space="preserve">3.1.3 </w:t>
      </w:r>
      <w:r w:rsidR="00C60D4D">
        <w:rPr>
          <w:b/>
        </w:rPr>
        <w:t xml:space="preserve">APLICATIVO </w:t>
      </w:r>
      <w:r w:rsidR="00F8755B">
        <w:rPr>
          <w:b/>
        </w:rPr>
        <w:t>ANDROID</w:t>
      </w:r>
    </w:p>
    <w:p w14:paraId="21488940" w14:textId="77777777" w:rsidR="00D05B1D" w:rsidRPr="001E079E" w:rsidRDefault="00D05B1D" w:rsidP="00D05B1D"/>
    <w:p w14:paraId="76C60F46" w14:textId="77777777" w:rsidR="00D703DC" w:rsidRPr="001E079E" w:rsidRDefault="00D05B1D" w:rsidP="00D703DC">
      <w:r w:rsidRPr="001E079E">
        <w:tab/>
      </w:r>
      <w:r w:rsidR="00D703DC" w:rsidRPr="001E079E">
        <w:t xml:space="preserve">Tendo em vista uma oportunidade de </w:t>
      </w:r>
      <w:proofErr w:type="spellStart"/>
      <w:r w:rsidR="00D703DC" w:rsidRPr="001E079E">
        <w:t>negocio</w:t>
      </w:r>
      <w:proofErr w:type="spellEnd"/>
      <w:r w:rsidR="00D703DC">
        <w:t xml:space="preserve"> inovadora e</w:t>
      </w:r>
      <w:r w:rsidR="00D703DC" w:rsidRPr="001E079E">
        <w:t xml:space="preserve"> </w:t>
      </w:r>
      <w:r w:rsidR="00D703DC">
        <w:t>viável,</w:t>
      </w:r>
      <w:r w:rsidR="00D703DC" w:rsidRPr="001E079E">
        <w:t xml:space="preserve"> foi criada uma aplicação </w:t>
      </w:r>
      <w:proofErr w:type="spellStart"/>
      <w:r w:rsidR="00D703DC" w:rsidRPr="001E079E">
        <w:t>android</w:t>
      </w:r>
      <w:proofErr w:type="spellEnd"/>
      <w:r w:rsidR="00D703DC" w:rsidRPr="001E079E">
        <w:t xml:space="preserve"> para controle do sistema bombas de infusão. Baseado neste problema o aplicativo atende aos requisitos necessários para o controle do </w:t>
      </w:r>
      <w:r w:rsidR="00D703DC">
        <w:t>dispositivo através de um smartphone, se comunicar, interagir com ele de forma dinâ</w:t>
      </w:r>
      <w:r w:rsidR="00D703DC" w:rsidRPr="001E079E">
        <w:t>mica e apresenta</w:t>
      </w:r>
      <w:ins w:id="97" w:author="Elifas Levi da Silva" w:date="2018-10-31T16:24:00Z">
        <w:r w:rsidR="002567AE">
          <w:t>r</w:t>
        </w:r>
      </w:ins>
      <w:r w:rsidR="00D703DC" w:rsidRPr="001E079E">
        <w:t xml:space="preserve"> informações do estado </w:t>
      </w:r>
      <w:r w:rsidR="00D703DC">
        <w:t>do dispositivo na tela do smartph</w:t>
      </w:r>
      <w:r w:rsidR="00D703DC" w:rsidRPr="001E079E">
        <w:t>one. Essa abordagem visa a prati</w:t>
      </w:r>
      <w:r w:rsidR="00D703DC">
        <w:t>c</w:t>
      </w:r>
      <w:r w:rsidR="00D703DC" w:rsidRPr="001E079E">
        <w:t>idade, melhora na qualidade do atendimento e da interação com o dispositivo, de maneira eficaz</w:t>
      </w:r>
      <w:r w:rsidR="00D703DC">
        <w:t>,</w:t>
      </w:r>
      <w:r w:rsidR="00D703DC" w:rsidRPr="001E079E">
        <w:t xml:space="preserve"> </w:t>
      </w:r>
      <w:proofErr w:type="spellStart"/>
      <w:r w:rsidR="00D703DC" w:rsidRPr="001E079E">
        <w:t>possí</w:t>
      </w:r>
      <w:r w:rsidR="00D703DC">
        <w:t>bilitando</w:t>
      </w:r>
      <w:proofErr w:type="spellEnd"/>
      <w:r w:rsidR="00D703DC" w:rsidRPr="001E079E">
        <w:t xml:space="preserve"> aplicar um tratamento que foi indicado ao </w:t>
      </w:r>
      <w:proofErr w:type="spellStart"/>
      <w:r w:rsidR="00D703DC" w:rsidRPr="001E079E">
        <w:t>paciênte</w:t>
      </w:r>
      <w:proofErr w:type="spellEnd"/>
      <w:r w:rsidR="00D703DC" w:rsidRPr="001E079E">
        <w:t xml:space="preserve"> sem a </w:t>
      </w:r>
      <w:proofErr w:type="spellStart"/>
      <w:r w:rsidR="00D703DC" w:rsidRPr="001E079E">
        <w:t>necessecidade</w:t>
      </w:r>
      <w:proofErr w:type="spellEnd"/>
      <w:r w:rsidR="00D703DC" w:rsidRPr="001E079E">
        <w:t xml:space="preserve"> da interação com um terceiro.</w:t>
      </w:r>
    </w:p>
    <w:p w14:paraId="2744E505" w14:textId="77777777" w:rsidR="00D05B1D" w:rsidRPr="001E079E" w:rsidRDefault="00D703DC" w:rsidP="00D703DC">
      <w:r w:rsidRPr="001E079E">
        <w:tab/>
        <w:t>O aplicativo pode controlar mais de uma bomba de infusão, se</w:t>
      </w:r>
      <w:r>
        <w:t>ndo necessário somente um smartph</w:t>
      </w:r>
      <w:r w:rsidRPr="001E079E">
        <w:t xml:space="preserve">one com o aplicativo para controlar os dispositivos de infusão. O controle é feito </w:t>
      </w:r>
      <w:proofErr w:type="spellStart"/>
      <w:r w:rsidRPr="001E079E">
        <w:t>atravéz</w:t>
      </w:r>
      <w:proofErr w:type="spellEnd"/>
      <w:r w:rsidRPr="001E079E">
        <w:t xml:space="preserve"> de um </w:t>
      </w:r>
      <w:proofErr w:type="spellStart"/>
      <w:r w:rsidRPr="001E079E">
        <w:t>codigo</w:t>
      </w:r>
      <w:proofErr w:type="spellEnd"/>
      <w:r w:rsidRPr="001E079E">
        <w:t xml:space="preserve"> de segurança da própria bomba de infusão. A aplicação de medicamentos é feita de maneira automática de acordo com </w:t>
      </w:r>
      <w:r>
        <w:t xml:space="preserve">os </w:t>
      </w:r>
      <w:proofErr w:type="spellStart"/>
      <w:r>
        <w:t>parametros</w:t>
      </w:r>
      <w:proofErr w:type="spellEnd"/>
      <w:r w:rsidRPr="001E079E">
        <w:t xml:space="preserve"> informadas pelo responsável. O aplicativo permite a interrupção do tratamento a qualquer momento</w:t>
      </w:r>
      <w:r>
        <w:t>.</w:t>
      </w:r>
      <w:r w:rsidRPr="001E079E">
        <w:t xml:space="preserve"> </w:t>
      </w:r>
      <w:r>
        <w:t>H</w:t>
      </w:r>
      <w:r w:rsidRPr="001E079E">
        <w:t xml:space="preserve">á disponível um botão de pause no menu do aplicativo, após o </w:t>
      </w:r>
      <w:proofErr w:type="spellStart"/>
      <w:r w:rsidRPr="001E079E">
        <w:t>inicio</w:t>
      </w:r>
      <w:proofErr w:type="spellEnd"/>
      <w:r w:rsidRPr="001E079E">
        <w:t xml:space="preserve"> do tratamento ele pode ser acionado a qualquer momento. Se o tratamento for interrompido por qualquer motivo será necessária uma nova programação do aplicativo</w:t>
      </w:r>
      <w:r>
        <w:t>.</w:t>
      </w:r>
    </w:p>
    <w:p w14:paraId="1912BC92" w14:textId="77777777" w:rsidR="00D05B1D" w:rsidRPr="001E079E" w:rsidRDefault="00D05B1D" w:rsidP="00D05B1D"/>
    <w:p w14:paraId="7ED8F903" w14:textId="77777777" w:rsidR="00D05B1D" w:rsidRDefault="00D05B1D" w:rsidP="00D05B1D">
      <w:pPr>
        <w:jc w:val="center"/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60BAFC34" wp14:editId="006A5154">
            <wp:extent cx="1354969" cy="25755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406" cy="265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EF55" w14:textId="77777777" w:rsidR="00D05B1D" w:rsidRDefault="00D05B1D" w:rsidP="00D05B1D">
      <w:pPr>
        <w:jc w:val="center"/>
      </w:pPr>
      <w:r>
        <w:t xml:space="preserve">Tela do aplicativo </w:t>
      </w:r>
      <w:proofErr w:type="spellStart"/>
      <w:r w:rsidR="00F8755B">
        <w:t>android</w:t>
      </w:r>
      <w:proofErr w:type="spellEnd"/>
    </w:p>
    <w:p w14:paraId="7E4B8AD5" w14:textId="77777777" w:rsidR="00D05B1D" w:rsidRPr="00A201D5" w:rsidRDefault="00D05B1D" w:rsidP="00D05B1D">
      <w:pPr>
        <w:jc w:val="center"/>
      </w:pPr>
      <w:r w:rsidRPr="00A201D5">
        <w:t>Fonte: (AMORIM, 2014, p.29)</w:t>
      </w:r>
    </w:p>
    <w:p w14:paraId="331A105B" w14:textId="77777777" w:rsidR="00D05B1D" w:rsidRPr="001E079E" w:rsidRDefault="00D05B1D" w:rsidP="00D05B1D"/>
    <w:p w14:paraId="09F23A05" w14:textId="77777777" w:rsidR="00D05B1D" w:rsidRDefault="00D05B1D" w:rsidP="00634E33">
      <w:r w:rsidRPr="001E079E">
        <w:tab/>
        <w:t xml:space="preserve">Outras aplicações voltadas para conexão de dispositivos </w:t>
      </w:r>
      <w:proofErr w:type="spellStart"/>
      <w:r w:rsidRPr="001E079E">
        <w:t>bluetooth</w:t>
      </w:r>
      <w:proofErr w:type="spellEnd"/>
      <w:r w:rsidRPr="001E079E">
        <w:t xml:space="preserve"> </w:t>
      </w:r>
      <w:proofErr w:type="spellStart"/>
      <w:r w:rsidRPr="001E079E">
        <w:t>genericas</w:t>
      </w:r>
      <w:proofErr w:type="spellEnd"/>
      <w:r w:rsidRPr="001E079E">
        <w:t xml:space="preserve"> tambem podem ser utilizadas para mudar o estado da bomba de infusão. Isso pode ser considerado um risco a segurança</w:t>
      </w:r>
      <w:r w:rsidR="00C60D4D">
        <w:t xml:space="preserve"> </w:t>
      </w:r>
    </w:p>
    <w:p w14:paraId="2CA885D1" w14:textId="77777777" w:rsidR="00F8668C" w:rsidRPr="00F8668C" w:rsidRDefault="00F8668C" w:rsidP="00886394">
      <w:pPr>
        <w:rPr>
          <w:b/>
        </w:rPr>
      </w:pPr>
    </w:p>
    <w:p w14:paraId="58227F03" w14:textId="77777777" w:rsidR="00CD6897" w:rsidRDefault="00C60D4D" w:rsidP="001B431B">
      <w:pPr>
        <w:rPr>
          <w:b/>
        </w:rPr>
      </w:pPr>
      <w:r>
        <w:rPr>
          <w:b/>
        </w:rPr>
        <w:t>4 APLICAÇÕES</w:t>
      </w:r>
    </w:p>
    <w:p w14:paraId="3E6F78FF" w14:textId="77777777" w:rsidR="00CD6897" w:rsidRDefault="001B431B" w:rsidP="001B431B">
      <w:pPr>
        <w:rPr>
          <w:b/>
        </w:rPr>
      </w:pPr>
      <w:r>
        <w:rPr>
          <w:b/>
        </w:rPr>
        <w:tab/>
      </w:r>
    </w:p>
    <w:p w14:paraId="55819F7C" w14:textId="77777777" w:rsidR="001B431B" w:rsidRPr="005461D8" w:rsidRDefault="001B431B" w:rsidP="001B431B">
      <w:r>
        <w:t>A</w:t>
      </w:r>
      <w:r w:rsidR="00CD6897">
        <w:t xml:space="preserve"> aplicação de medicamento pode ser</w:t>
      </w:r>
      <w:r w:rsidR="00CD6897" w:rsidRPr="00CD6897">
        <w:t xml:space="preserve"> dividir </w:t>
      </w:r>
      <w:r w:rsidR="00CD6897">
        <w:t>entre as formar</w:t>
      </w:r>
      <w:r w:rsidR="00CD6897" w:rsidRPr="00CD6897">
        <w:t xml:space="preserve"> Parenteral e Enteral. A via Parenteral inclui</w:t>
      </w:r>
      <w:r w:rsidR="00CD6897">
        <w:t xml:space="preserve"> as injeções que podem ser intramusculares, intravenosas e subcutâneas</w:t>
      </w:r>
      <w:r w:rsidR="00CD6897" w:rsidRPr="00CD6897">
        <w:t>. A v</w:t>
      </w:r>
      <w:r w:rsidR="00CD6897">
        <w:t xml:space="preserve">ia Enteral são as drogas </w:t>
      </w:r>
      <w:proofErr w:type="spellStart"/>
      <w:r w:rsidR="00CD6897">
        <w:t>administradao</w:t>
      </w:r>
      <w:proofErr w:type="spellEnd"/>
      <w:r w:rsidR="00CD6897">
        <w:t xml:space="preserve"> por via r</w:t>
      </w:r>
      <w:r w:rsidR="00CD6897" w:rsidRPr="00CD6897">
        <w:t xml:space="preserve">etal e </w:t>
      </w:r>
      <w:r w:rsidR="00CD6897">
        <w:t>o</w:t>
      </w:r>
      <w:r w:rsidR="00CD6897" w:rsidRPr="00CD6897">
        <w:t>ral.</w:t>
      </w:r>
      <w:r>
        <w:t xml:space="preserve"> </w:t>
      </w:r>
      <w:r w:rsidR="00CD6897">
        <w:t>O tratamento submetido por esses tipos de aplicação</w:t>
      </w:r>
      <w:r w:rsidR="000F6AAE">
        <w:t xml:space="preserve"> tem uma defici</w:t>
      </w:r>
      <w:r>
        <w:t>ência que será mostrada no proximo gráfico</w:t>
      </w:r>
      <w:r w:rsidR="000F6AAE">
        <w:t xml:space="preserve"> comparada</w:t>
      </w:r>
      <w:r>
        <w:t xml:space="preserve"> a eficácia </w:t>
      </w:r>
      <w:r w:rsidR="000F6AAE">
        <w:t xml:space="preserve">da </w:t>
      </w:r>
      <w:r>
        <w:t>aplicação ideal para o tratamento eficaz.</w:t>
      </w:r>
    </w:p>
    <w:p w14:paraId="68D03182" w14:textId="77777777" w:rsidR="001B431B" w:rsidRDefault="001B431B" w:rsidP="001B431B"/>
    <w:p w14:paraId="160843C9" w14:textId="77777777" w:rsidR="001B431B" w:rsidRDefault="001B431B" w:rsidP="001B431B">
      <w:pPr>
        <w:jc w:val="center"/>
      </w:pPr>
      <w:r>
        <w:rPr>
          <w:noProof/>
          <w:lang w:eastAsia="pt-BR"/>
        </w:rPr>
        <w:drawing>
          <wp:inline distT="0" distB="0" distL="0" distR="0" wp14:anchorId="09BEAF5A" wp14:editId="7359CD23">
            <wp:extent cx="3055620" cy="159832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660" cy="164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D3DA6" w14:textId="77777777" w:rsidR="001B431B" w:rsidRDefault="001B431B" w:rsidP="001B431B">
      <w:pPr>
        <w:jc w:val="center"/>
      </w:pPr>
      <w:r>
        <w:lastRenderedPageBreak/>
        <w:t xml:space="preserve">Fonte: </w:t>
      </w:r>
      <w:r w:rsidRPr="00AF434B">
        <w:t>(AMORIM, 2014, p.</w:t>
      </w:r>
      <w:r>
        <w:t>11</w:t>
      </w:r>
      <w:r w:rsidRPr="00AF434B">
        <w:t>)</w:t>
      </w:r>
    </w:p>
    <w:p w14:paraId="3AD2FC05" w14:textId="77777777" w:rsidR="001B431B" w:rsidRDefault="001B431B" w:rsidP="001B431B">
      <w:pPr>
        <w:jc w:val="center"/>
      </w:pPr>
    </w:p>
    <w:p w14:paraId="4B1B292D" w14:textId="77777777" w:rsidR="001B431B" w:rsidRDefault="001B431B" w:rsidP="005E01C0">
      <w:pPr>
        <w:rPr>
          <w:b/>
        </w:rPr>
      </w:pPr>
      <w:r>
        <w:tab/>
      </w:r>
      <w:r w:rsidR="000F6AAE">
        <w:t>Nas</w:t>
      </w:r>
      <w:r>
        <w:t xml:space="preserve"> linha</w:t>
      </w:r>
      <w:r w:rsidR="000F6AAE">
        <w:t>s que mostram a diferença</w:t>
      </w:r>
      <w:r>
        <w:t xml:space="preserve"> entre o tratamento ideal e o tratamento convencional mostra o motivo pela qual a ineficácia no tratamento não é somente mais um numero a ser mitigado, mas gera efeitos colaterais </w:t>
      </w:r>
      <w:commentRangeStart w:id="98"/>
      <w:r>
        <w:t>a</w:t>
      </w:r>
      <w:commentRangeEnd w:id="98"/>
      <w:r w:rsidR="00647C9D">
        <w:rPr>
          <w:rStyle w:val="Refdecomentrio"/>
        </w:rPr>
        <w:commentReference w:id="98"/>
      </w:r>
      <w:r>
        <w:t xml:space="preserve"> saúde do paciente. </w:t>
      </w:r>
      <w:commentRangeStart w:id="99"/>
      <w:commentRangeStart w:id="100"/>
      <w:r>
        <w:t xml:space="preserve">O intervalo de tempo </w:t>
      </w:r>
      <w:r>
        <w:tab/>
        <w:t xml:space="preserve">na terapia </w:t>
      </w:r>
      <w:proofErr w:type="spellStart"/>
      <w:r>
        <w:t>convencial</w:t>
      </w:r>
      <w:proofErr w:type="spellEnd"/>
      <w:r>
        <w:t xml:space="preserve"> é prejudicial devido o motivo da pulsação entre o intervalo de tempo e a interrupção da terapia e a intensidade do tratamento, prejudicando o paciente na recuperação se comparado a recuperação ideal. </w:t>
      </w:r>
      <w:commentRangeEnd w:id="99"/>
      <w:r w:rsidR="00647C9D">
        <w:rPr>
          <w:rStyle w:val="Refdecomentrio"/>
        </w:rPr>
        <w:commentReference w:id="99"/>
      </w:r>
      <w:commentRangeEnd w:id="100"/>
      <w:r w:rsidR="008371CA">
        <w:rPr>
          <w:rStyle w:val="Refdecomentrio"/>
        </w:rPr>
        <w:commentReference w:id="100"/>
      </w:r>
    </w:p>
    <w:p w14:paraId="6C07899F" w14:textId="77777777" w:rsidR="001B431B" w:rsidRDefault="001B431B" w:rsidP="005E01C0">
      <w:pPr>
        <w:rPr>
          <w:b/>
        </w:rPr>
      </w:pPr>
    </w:p>
    <w:p w14:paraId="783796A3" w14:textId="77777777" w:rsidR="005E01C0" w:rsidRPr="00F8668C" w:rsidRDefault="00C60D4D" w:rsidP="005E01C0">
      <w:pPr>
        <w:rPr>
          <w:b/>
        </w:rPr>
      </w:pPr>
      <w:r>
        <w:rPr>
          <w:b/>
        </w:rPr>
        <w:t>5 ROTINA DE TESTES E CALIBRAÇÃO</w:t>
      </w:r>
    </w:p>
    <w:p w14:paraId="079AF16A" w14:textId="77777777" w:rsidR="00F37680" w:rsidRPr="001E079E" w:rsidRDefault="00F37680" w:rsidP="00F37680"/>
    <w:p w14:paraId="5E2C2F45" w14:textId="77777777" w:rsidR="00F8668C" w:rsidRPr="001E079E" w:rsidRDefault="00F8668C" w:rsidP="00A111DE">
      <w:pPr>
        <w:rPr>
          <w:color w:val="FF0000"/>
        </w:rPr>
      </w:pPr>
      <w:r w:rsidRPr="001E079E">
        <w:tab/>
        <w:t xml:space="preserve">Para atender as expectativas de qualidade e as normativas </w:t>
      </w:r>
      <w:r w:rsidR="00A74FCB" w:rsidRPr="001E079E">
        <w:t>vigentes, ao</w:t>
      </w:r>
      <w:r w:rsidRPr="001E079E">
        <w:t xml:space="preserve"> fabricar os dispositivos de infusão ele passam por testes rigorosos de qualidade</w:t>
      </w:r>
      <w:r w:rsidR="000F6AAE">
        <w:t>,</w:t>
      </w:r>
      <w:r w:rsidRPr="001E079E">
        <w:t xml:space="preserve"> e </w:t>
      </w:r>
      <w:proofErr w:type="spellStart"/>
      <w:r w:rsidRPr="001E079E">
        <w:t>alem</w:t>
      </w:r>
      <w:proofErr w:type="spellEnd"/>
      <w:r w:rsidRPr="001E079E">
        <w:t xml:space="preserve"> destes, para garantia de que ele atende as </w:t>
      </w:r>
      <w:proofErr w:type="spellStart"/>
      <w:r w:rsidRPr="001E079E">
        <w:t>espectativas</w:t>
      </w:r>
      <w:proofErr w:type="spellEnd"/>
      <w:r w:rsidRPr="001E079E">
        <w:t xml:space="preserve">, </w:t>
      </w:r>
      <w:r w:rsidR="00A74FCB" w:rsidRPr="001E079E">
        <w:t>está</w:t>
      </w:r>
      <w:r w:rsidRPr="001E079E">
        <w:t xml:space="preserve"> dentro dos parâmetros de qualidade e precisão tambem são feitas comparações com outros dispositivos de infusão certificados antes de estarem </w:t>
      </w:r>
      <w:proofErr w:type="spellStart"/>
      <w:r w:rsidRPr="001E079E">
        <w:t>disponpiveis</w:t>
      </w:r>
      <w:proofErr w:type="spellEnd"/>
      <w:r w:rsidRPr="001E079E">
        <w:t xml:space="preserve"> para </w:t>
      </w:r>
      <w:proofErr w:type="spellStart"/>
      <w:r w:rsidRPr="001E079E">
        <w:t>comercializaçã</w:t>
      </w:r>
      <w:proofErr w:type="spellEnd"/>
      <w:r w:rsidRPr="001E079E">
        <w:t>.</w:t>
      </w:r>
      <w:r w:rsidR="004F37DA">
        <w:t xml:space="preserve"> </w:t>
      </w:r>
      <w:r w:rsidRPr="001E079E">
        <w:t xml:space="preserve">A falta de certificação acarreta riscos na utilização destes equipamentos, a saúde dos </w:t>
      </w:r>
      <w:proofErr w:type="spellStart"/>
      <w:r w:rsidRPr="001E079E">
        <w:t>paci</w:t>
      </w:r>
      <w:r w:rsidR="00006917">
        <w:t>ê</w:t>
      </w:r>
      <w:r w:rsidRPr="001E079E">
        <w:t>ntes</w:t>
      </w:r>
      <w:proofErr w:type="spellEnd"/>
      <w:r w:rsidRPr="001E079E">
        <w:t xml:space="preserve"> e </w:t>
      </w:r>
      <w:proofErr w:type="spellStart"/>
      <w:r w:rsidRPr="001E079E">
        <w:t>tecnicos</w:t>
      </w:r>
      <w:proofErr w:type="spellEnd"/>
      <w:r w:rsidRPr="001E079E">
        <w:t xml:space="preserve"> ou pode levar </w:t>
      </w:r>
      <w:proofErr w:type="spellStart"/>
      <w:r w:rsidRPr="001E079E">
        <w:t>á</w:t>
      </w:r>
      <w:proofErr w:type="spellEnd"/>
      <w:r w:rsidRPr="001E079E">
        <w:t xml:space="preserve"> incidentes fatais.</w:t>
      </w:r>
    </w:p>
    <w:p w14:paraId="601E5A02" w14:textId="77777777" w:rsidR="00504BCC" w:rsidRDefault="00504BCC" w:rsidP="00F8668C"/>
    <w:p w14:paraId="076FE6CE" w14:textId="77777777" w:rsidR="00C60D4D" w:rsidRPr="00C60D4D" w:rsidRDefault="00C60D4D" w:rsidP="00C60D4D">
      <w:pPr>
        <w:rPr>
          <w:b/>
        </w:rPr>
      </w:pPr>
      <w:r>
        <w:rPr>
          <w:b/>
        </w:rPr>
        <w:t>6 DISPOSITIVOS DE SEGURANÇA</w:t>
      </w:r>
    </w:p>
    <w:p w14:paraId="6AF62BC6" w14:textId="77777777" w:rsidR="00C60D4D" w:rsidRPr="00C60D4D" w:rsidRDefault="00C60D4D" w:rsidP="00C60D4D">
      <w:pPr>
        <w:rPr>
          <w:b/>
        </w:rPr>
      </w:pPr>
    </w:p>
    <w:p w14:paraId="00FA3AF4" w14:textId="77777777" w:rsidR="00C60D4D" w:rsidRPr="00C60D4D" w:rsidRDefault="00C60D4D" w:rsidP="00C60D4D">
      <w:r w:rsidRPr="00C60D4D">
        <w:tab/>
        <w:t xml:space="preserve">Interligado ao microcontrolador </w:t>
      </w:r>
      <w:r w:rsidR="00565FF7">
        <w:t>d</w:t>
      </w:r>
      <w:r w:rsidR="001D4A8E">
        <w:t>as bombas de infusão ou nos dispositivos</w:t>
      </w:r>
      <w:r w:rsidRPr="00C60D4D">
        <w:t xml:space="preserve"> temos um conjunto de sensores responsáveis pela leitura e interpretação das várias ações que</w:t>
      </w:r>
      <w:r w:rsidR="000F6AAE">
        <w:t xml:space="preserve"> a bomba de infusão desempenha. </w:t>
      </w:r>
      <w:r w:rsidRPr="00C60D4D">
        <w:t xml:space="preserve">O Microcontrolador </w:t>
      </w:r>
      <w:proofErr w:type="spellStart"/>
      <w:r w:rsidRPr="00C60D4D">
        <w:t>arduíno</w:t>
      </w:r>
      <w:proofErr w:type="spellEnd"/>
      <w:r w:rsidRPr="00C60D4D">
        <w:t xml:space="preserve"> é interligado a todos os sensores do dispositivo para que possam funcionar da maneira esperada e garantir a qualidade deste protótipo em comparação a outros dispositivos já existentes no mercado que já oferecem as mesmas funcionalidades. Com o objetivo de garantir a segurança, o controle da vazão da maneira que o dispositivo foi programado para aplicar, e o funcionamento somente</w:t>
      </w:r>
      <w:r w:rsidR="000F6AAE">
        <w:t xml:space="preserve"> após</w:t>
      </w:r>
      <w:r w:rsidRPr="00C60D4D">
        <w:t xml:space="preserve"> a </w:t>
      </w:r>
      <w:proofErr w:type="spellStart"/>
      <w:r w:rsidRPr="00C60D4D">
        <w:t>acoplação</w:t>
      </w:r>
      <w:proofErr w:type="spellEnd"/>
      <w:r w:rsidRPr="00C60D4D">
        <w:t xml:space="preserve"> da seringa, além de outras funcionalidades foram utilizados sensores atuadores e </w:t>
      </w:r>
      <w:proofErr w:type="spellStart"/>
      <w:r w:rsidRPr="00C60D4D">
        <w:t>leds</w:t>
      </w:r>
      <w:proofErr w:type="spellEnd"/>
      <w:r w:rsidRPr="00C60D4D">
        <w:t>.</w:t>
      </w:r>
    </w:p>
    <w:p w14:paraId="1AB44509" w14:textId="77777777" w:rsidR="00C60D4D" w:rsidRDefault="00C60D4D" w:rsidP="00C60D4D">
      <w:r w:rsidRPr="00C60D4D">
        <w:tab/>
        <w:t>A utiliz</w:t>
      </w:r>
      <w:r w:rsidR="000F6AAE">
        <w:t xml:space="preserve">ação dos botões para </w:t>
      </w:r>
      <w:r w:rsidRPr="00C60D4D">
        <w:t>o</w:t>
      </w:r>
      <w:r w:rsidR="000F6AAE">
        <w:t xml:space="preserve"> </w:t>
      </w:r>
      <w:proofErr w:type="spellStart"/>
      <w:r w:rsidR="000F6AAE">
        <w:t>o</w:t>
      </w:r>
      <w:proofErr w:type="spellEnd"/>
      <w:r w:rsidR="000F6AAE">
        <w:t xml:space="preserve"> controle</w:t>
      </w:r>
      <w:r w:rsidRPr="00C60D4D">
        <w:t xml:space="preserve"> manual tem o objetivo de facilitar o uso da bomba de infusão e possibilita a interação do usuário com todas as funcionalidades, esta abordagem é necessária para garantir que a ausência de um </w:t>
      </w:r>
      <w:r w:rsidR="00D703DC">
        <w:lastRenderedPageBreak/>
        <w:t>smartphone</w:t>
      </w:r>
      <w:r w:rsidRPr="00C60D4D">
        <w:t xml:space="preserve"> que o controle remotamente não interrompa a utilização do dispositivo.</w:t>
      </w:r>
      <w:r w:rsidRPr="001E079E">
        <w:tab/>
        <w:t xml:space="preserve">Alarmes são dispositivos de segurança que informam um estado da </w:t>
      </w:r>
      <w:proofErr w:type="spellStart"/>
      <w:r w:rsidRPr="001E079E">
        <w:t>maquina</w:t>
      </w:r>
      <w:proofErr w:type="spellEnd"/>
      <w:r w:rsidRPr="001E079E">
        <w:t xml:space="preserve">, do sistema ou de algum dispositivo. Alarmes são muito utilizados em outros dispositivos para uma ação rápida aonde uma pessoa com entendimento </w:t>
      </w:r>
      <w:proofErr w:type="spellStart"/>
      <w:r w:rsidRPr="001E079E">
        <w:t>tecnico</w:t>
      </w:r>
      <w:proofErr w:type="spellEnd"/>
      <w:r w:rsidRPr="001E079E">
        <w:t xml:space="preserve"> do dispositivo pode tomar uma decisão. Visualmente a bomba de fusão além dos sons ela apresenta uma luz vermelha no display e no </w:t>
      </w:r>
      <w:r w:rsidR="00D703DC">
        <w:t>smartphone</w:t>
      </w:r>
      <w:r w:rsidRPr="001E079E">
        <w:t xml:space="preserve"> também é apresentada o status da falha. </w:t>
      </w:r>
    </w:p>
    <w:p w14:paraId="10C92C10" w14:textId="77777777" w:rsidR="00E904BE" w:rsidRPr="00E904BE" w:rsidRDefault="00E904BE" w:rsidP="00C60D4D"/>
    <w:p w14:paraId="10AC0CDD" w14:textId="77777777" w:rsidR="00370E34" w:rsidRPr="00E904BE" w:rsidRDefault="00C60D4D" w:rsidP="0012103F">
      <w:pPr>
        <w:pStyle w:val="FolhadeRostodosCaptulos"/>
        <w:jc w:val="both"/>
        <w:rPr>
          <w:sz w:val="24"/>
          <w:u w:val="single"/>
        </w:rPr>
      </w:pPr>
      <w:bookmarkStart w:id="101" w:name="_Toc124080469"/>
      <w:bookmarkStart w:id="102" w:name="_Toc125201972"/>
      <w:bookmarkStart w:id="103" w:name="_Toc125374528"/>
      <w:bookmarkEnd w:id="15"/>
      <w:r w:rsidRPr="00E904BE">
        <w:rPr>
          <w:sz w:val="24"/>
        </w:rPr>
        <w:lastRenderedPageBreak/>
        <w:t xml:space="preserve">8 </w:t>
      </w:r>
      <w:r w:rsidR="000F6AAE" w:rsidRPr="00E904BE">
        <w:rPr>
          <w:sz w:val="24"/>
        </w:rPr>
        <w:t>Consideraçoes finais</w:t>
      </w:r>
    </w:p>
    <w:p w14:paraId="3376281B" w14:textId="77777777" w:rsidR="00DA3E19" w:rsidRPr="00E904BE" w:rsidRDefault="0012103F" w:rsidP="002D1201">
      <w:r w:rsidRPr="00E904BE">
        <w:tab/>
      </w:r>
    </w:p>
    <w:p w14:paraId="56ED5D46" w14:textId="77777777" w:rsidR="00E63A27" w:rsidRPr="00E904BE" w:rsidRDefault="00DA3E19" w:rsidP="002D1201">
      <w:r w:rsidRPr="00E904BE">
        <w:tab/>
      </w:r>
      <w:r w:rsidR="002D1201" w:rsidRPr="00E904BE">
        <w:t xml:space="preserve">O artigo proposto demonstrou um </w:t>
      </w:r>
      <w:proofErr w:type="spellStart"/>
      <w:r w:rsidR="002D1201" w:rsidRPr="00E904BE">
        <w:t>prototipo</w:t>
      </w:r>
      <w:proofErr w:type="spellEnd"/>
      <w:r w:rsidR="002D1201" w:rsidRPr="00E904BE">
        <w:t xml:space="preserve"> de bomba de </w:t>
      </w:r>
      <w:r w:rsidR="000F6AAE" w:rsidRPr="00E904BE">
        <w:t>in</w:t>
      </w:r>
      <w:r w:rsidR="002D1201" w:rsidRPr="00E904BE">
        <w:t xml:space="preserve">fusão criado com o objetivo de integrar um sistema </w:t>
      </w:r>
      <w:proofErr w:type="spellStart"/>
      <w:r w:rsidR="00F8755B" w:rsidRPr="00E904BE">
        <w:t>android</w:t>
      </w:r>
      <w:proofErr w:type="spellEnd"/>
      <w:r w:rsidR="002D1201" w:rsidRPr="00E904BE">
        <w:t xml:space="preserve"> ao dispositivo. Além de fornecer um </w:t>
      </w:r>
      <w:proofErr w:type="spellStart"/>
      <w:r w:rsidR="002D1201" w:rsidRPr="00E904BE">
        <w:t>dispositio</w:t>
      </w:r>
      <w:proofErr w:type="spellEnd"/>
      <w:r w:rsidR="002D1201" w:rsidRPr="00E904BE">
        <w:t xml:space="preserve"> de fácil</w:t>
      </w:r>
      <w:r w:rsidR="000F6AAE" w:rsidRPr="00E904BE">
        <w:t xml:space="preserve"> </w:t>
      </w:r>
      <w:r w:rsidR="002D1201" w:rsidRPr="00E904BE">
        <w:t xml:space="preserve">interação e </w:t>
      </w:r>
      <w:r w:rsidR="00E63A27" w:rsidRPr="00E904BE">
        <w:t xml:space="preserve">interação </w:t>
      </w:r>
      <w:r w:rsidR="002D1201" w:rsidRPr="00E904BE">
        <w:t xml:space="preserve">remota. O dispositivo aplica o fluxo de medicamentos controlado por microcontrolador de </w:t>
      </w:r>
      <w:proofErr w:type="spellStart"/>
      <w:r w:rsidR="002D1201" w:rsidRPr="00E904BE">
        <w:t>arduíno</w:t>
      </w:r>
      <w:proofErr w:type="spellEnd"/>
      <w:r w:rsidR="002D1201" w:rsidRPr="00E904BE">
        <w:t xml:space="preserve">, aumentando a precisão e a confiabilidade. </w:t>
      </w:r>
    </w:p>
    <w:p w14:paraId="6B20373B" w14:textId="77777777" w:rsidR="0012103F" w:rsidRPr="00E904BE" w:rsidRDefault="00E63A27" w:rsidP="002D1201">
      <w:r w:rsidRPr="00E904BE">
        <w:tab/>
        <w:t xml:space="preserve">Analisando os </w:t>
      </w:r>
      <w:r w:rsidR="002D1201" w:rsidRPr="00E904BE">
        <w:t>benéfico</w:t>
      </w:r>
      <w:r w:rsidRPr="00E904BE">
        <w:t>s</w:t>
      </w:r>
      <w:r w:rsidR="002D1201" w:rsidRPr="00E904BE">
        <w:t xml:space="preserve"> do dispositivo temos </w:t>
      </w:r>
      <w:r w:rsidRPr="00E904BE">
        <w:t>a precisão,</w:t>
      </w:r>
      <w:r w:rsidR="002D1201" w:rsidRPr="00E904BE">
        <w:t xml:space="preserve"> ganho de tempo </w:t>
      </w:r>
      <w:r w:rsidRPr="00E904BE">
        <w:t xml:space="preserve">no tratamento </w:t>
      </w:r>
      <w:r w:rsidR="002D1201" w:rsidRPr="00E904BE">
        <w:t>além da flexibilidade no con</w:t>
      </w:r>
      <w:r w:rsidRPr="00E904BE">
        <w:t>trole de mais de um dispositivo e os</w:t>
      </w:r>
      <w:r w:rsidR="002D1201" w:rsidRPr="00E904BE">
        <w:t xml:space="preserve"> custos reduzidos para</w:t>
      </w:r>
      <w:r w:rsidR="0012103F" w:rsidRPr="00E904BE">
        <w:t xml:space="preserve"> </w:t>
      </w:r>
      <w:r w:rsidR="002D1201" w:rsidRPr="00E904BE">
        <w:t xml:space="preserve">o desenvolvimento </w:t>
      </w:r>
      <w:r w:rsidRPr="00E904BE">
        <w:t>do dispositivo</w:t>
      </w:r>
      <w:r w:rsidR="002D1201" w:rsidRPr="00E904BE">
        <w:t xml:space="preserve">, mas existem também </w:t>
      </w:r>
      <w:r w:rsidRPr="00E904BE">
        <w:t>contrapontos</w:t>
      </w:r>
      <w:r w:rsidR="002D1201" w:rsidRPr="00E904BE">
        <w:t xml:space="preserve"> como o custo ser mais elevado do que os dispositivos mais simples que trabalham por meio da força da gravidade</w:t>
      </w:r>
      <w:r w:rsidR="0012103F" w:rsidRPr="00E904BE">
        <w:t xml:space="preserve"> ou elétrica analógica</w:t>
      </w:r>
      <w:r w:rsidR="002D1201" w:rsidRPr="00E904BE">
        <w:t>.</w:t>
      </w:r>
    </w:p>
    <w:p w14:paraId="4DF3D110" w14:textId="77777777" w:rsidR="002D1201" w:rsidRPr="001B431B" w:rsidRDefault="00E63A27" w:rsidP="002D1201">
      <w:pPr>
        <w:rPr>
          <w:color w:val="C00000"/>
        </w:rPr>
      </w:pPr>
      <w:r w:rsidRPr="00E904BE">
        <w:tab/>
      </w:r>
      <w:r w:rsidR="002D1201" w:rsidRPr="00E904BE">
        <w:t xml:space="preserve">Os dispositivos de infusão controlados eletronicamente possuem um custo elevado, porem este </w:t>
      </w:r>
      <w:proofErr w:type="spellStart"/>
      <w:r w:rsidR="002D1201" w:rsidRPr="00E904BE">
        <w:t>prototipo</w:t>
      </w:r>
      <w:proofErr w:type="spellEnd"/>
      <w:r w:rsidR="002D1201" w:rsidRPr="00E904BE">
        <w:t xml:space="preserve"> foi criado</w:t>
      </w:r>
      <w:r w:rsidR="0012103F" w:rsidRPr="00E904BE">
        <w:t xml:space="preserve"> </w:t>
      </w:r>
      <w:r w:rsidR="002D1201" w:rsidRPr="00E904BE">
        <w:t xml:space="preserve">com custos reduzidos para deixar o acesso a ele mais fácil para hospitais </w:t>
      </w:r>
      <w:proofErr w:type="spellStart"/>
      <w:r w:rsidR="002D1201" w:rsidRPr="00E904BE">
        <w:t>publicos</w:t>
      </w:r>
      <w:proofErr w:type="spellEnd"/>
      <w:r w:rsidR="002D1201" w:rsidRPr="00E904BE">
        <w:t xml:space="preserve"> e privados, aumentar os </w:t>
      </w:r>
      <w:proofErr w:type="spellStart"/>
      <w:r w:rsidR="002D1201" w:rsidRPr="00E904BE">
        <w:t>beneficios</w:t>
      </w:r>
      <w:proofErr w:type="spellEnd"/>
      <w:r w:rsidR="002D1201" w:rsidRPr="00E904BE">
        <w:t xml:space="preserve"> no tratamento de </w:t>
      </w:r>
      <w:proofErr w:type="spellStart"/>
      <w:r w:rsidR="002D1201" w:rsidRPr="00E904BE">
        <w:t>paciêntes</w:t>
      </w:r>
      <w:proofErr w:type="spellEnd"/>
      <w:r w:rsidR="002D1201" w:rsidRPr="00E904BE">
        <w:t xml:space="preserve"> com este dispositivo.</w:t>
      </w:r>
    </w:p>
    <w:p w14:paraId="1DA82BC1" w14:textId="77777777" w:rsidR="0012103F" w:rsidRDefault="0012103F" w:rsidP="002D1201"/>
    <w:p w14:paraId="57A355E4" w14:textId="77777777" w:rsidR="00E63A27" w:rsidRPr="004910EE" w:rsidRDefault="00E63A27" w:rsidP="002D1201">
      <w:pPr>
        <w:sectPr w:rsidR="00E63A27" w:rsidRPr="004910EE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3022F04F" w14:textId="77777777" w:rsidR="00370E34" w:rsidRPr="00B55442" w:rsidRDefault="00370E34" w:rsidP="00AB1F1F">
      <w:pPr>
        <w:pStyle w:val="Ttulo"/>
      </w:pPr>
      <w:bookmarkStart w:id="104" w:name="_Toc156754425"/>
      <w:bookmarkStart w:id="105" w:name="_Toc272524091"/>
      <w:r w:rsidRPr="00B55442">
        <w:lastRenderedPageBreak/>
        <w:t>ReferÊncias</w:t>
      </w:r>
      <w:bookmarkEnd w:id="101"/>
      <w:bookmarkEnd w:id="102"/>
      <w:bookmarkEnd w:id="103"/>
      <w:bookmarkEnd w:id="104"/>
      <w:bookmarkEnd w:id="105"/>
    </w:p>
    <w:p w14:paraId="4769D06E" w14:textId="77777777" w:rsidR="00370E34" w:rsidRPr="00B55442" w:rsidRDefault="00370E34" w:rsidP="00AB1F1F">
      <w:pPr>
        <w:pStyle w:val="Ttulo"/>
      </w:pPr>
    </w:p>
    <w:p w14:paraId="416DDB9C" w14:textId="77777777" w:rsidR="00886394" w:rsidRPr="000B726A" w:rsidRDefault="00886394" w:rsidP="00886394">
      <w:pPr>
        <w:rPr>
          <w:rStyle w:val="RefernciaSutil"/>
        </w:rPr>
      </w:pPr>
      <w:r w:rsidRPr="000B726A">
        <w:rPr>
          <w:rStyle w:val="RefernciaSutil"/>
        </w:rPr>
        <w:t xml:space="preserve">AMORIN, José </w:t>
      </w:r>
      <w:proofErr w:type="spellStart"/>
      <w:r w:rsidRPr="000B726A">
        <w:rPr>
          <w:rStyle w:val="RefernciaSutil"/>
        </w:rPr>
        <w:t>izaac</w:t>
      </w:r>
      <w:proofErr w:type="spellEnd"/>
      <w:r w:rsidRPr="000B726A">
        <w:rPr>
          <w:rStyle w:val="RefernciaSutil"/>
        </w:rPr>
        <w:t xml:space="preserve"> leite de. </w:t>
      </w:r>
      <w:r w:rsidRPr="000B726A">
        <w:rPr>
          <w:rStyle w:val="RefernciaSutil"/>
          <w:b/>
        </w:rPr>
        <w:t>DESENVOLVIMENTO DE PROTOTIPO: SISTEMA DE ACIONAMENTO PARA BOMBA DE INFUSÃO SERINGA</w:t>
      </w:r>
      <w:r w:rsidRPr="000B726A">
        <w:rPr>
          <w:rStyle w:val="RefernciaSutil"/>
        </w:rPr>
        <w:t>. Campina Grande</w:t>
      </w:r>
      <w:r w:rsidR="00B95670">
        <w:rPr>
          <w:rStyle w:val="RefernciaSutil"/>
        </w:rPr>
        <w:t xml:space="preserve"> </w:t>
      </w:r>
      <w:r w:rsidRPr="000B726A">
        <w:rPr>
          <w:rStyle w:val="RefernciaSutil"/>
        </w:rPr>
        <w:t>- PB: Dissertação (</w:t>
      </w:r>
      <w:proofErr w:type="spellStart"/>
      <w:r w:rsidRPr="000B726A">
        <w:rPr>
          <w:rStyle w:val="RefernciaSutil"/>
        </w:rPr>
        <w:t>Lisensiatura</w:t>
      </w:r>
      <w:proofErr w:type="spellEnd"/>
      <w:r w:rsidRPr="000B726A">
        <w:rPr>
          <w:rStyle w:val="RefernciaSutil"/>
        </w:rPr>
        <w:t xml:space="preserve"> em computação) Faculdade de Direito, Universidade Estadual da Paraíba</w:t>
      </w:r>
    </w:p>
    <w:p w14:paraId="2E8ECCBC" w14:textId="77777777" w:rsidR="00886394" w:rsidRPr="000B726A" w:rsidRDefault="00886394" w:rsidP="00886394">
      <w:pPr>
        <w:rPr>
          <w:rStyle w:val="RefernciaSutil"/>
        </w:rPr>
      </w:pPr>
      <w:r w:rsidRPr="000B726A">
        <w:rPr>
          <w:rStyle w:val="RefernciaSutil"/>
        </w:rPr>
        <w:t>, 2014.</w:t>
      </w:r>
    </w:p>
    <w:p w14:paraId="375112B4" w14:textId="77777777" w:rsidR="006010B0" w:rsidRDefault="006010B0" w:rsidP="00886394"/>
    <w:p w14:paraId="3C474507" w14:textId="77777777" w:rsidR="006010B0" w:rsidRPr="000B726A" w:rsidRDefault="006010B0" w:rsidP="00886394">
      <w:pPr>
        <w:rPr>
          <w:rStyle w:val="RefernciaSutil"/>
        </w:rPr>
      </w:pPr>
      <w:r w:rsidRPr="000B726A">
        <w:rPr>
          <w:rStyle w:val="RefernciaSutil"/>
        </w:rPr>
        <w:t xml:space="preserve">RUFINO, Nelson Murilo de O. </w:t>
      </w:r>
      <w:r w:rsidRPr="000B726A">
        <w:rPr>
          <w:rStyle w:val="RefernciaSutil"/>
          <w:b/>
        </w:rPr>
        <w:t>S</w:t>
      </w:r>
      <w:r w:rsidR="000B726A">
        <w:rPr>
          <w:rStyle w:val="RefernciaSutil"/>
          <w:b/>
        </w:rPr>
        <w:t>EGURANÇA EM REDES SEM FIO</w:t>
      </w:r>
      <w:r w:rsidRPr="000B726A">
        <w:rPr>
          <w:rStyle w:val="RefernciaSutil"/>
        </w:rPr>
        <w:t xml:space="preserve">. 4º Ed. </w:t>
      </w:r>
      <w:r w:rsidR="0062158B" w:rsidRPr="000B726A">
        <w:rPr>
          <w:rStyle w:val="RefernciaSutil"/>
        </w:rPr>
        <w:t>Rio de Janeiro</w:t>
      </w:r>
      <w:r w:rsidRPr="000B726A">
        <w:rPr>
          <w:rStyle w:val="RefernciaSutil"/>
        </w:rPr>
        <w:t xml:space="preserve">: </w:t>
      </w:r>
      <w:proofErr w:type="spellStart"/>
      <w:r w:rsidR="0039737E" w:rsidRPr="000B726A">
        <w:rPr>
          <w:rStyle w:val="RefernciaSutil"/>
        </w:rPr>
        <w:t>Novatec</w:t>
      </w:r>
      <w:proofErr w:type="spellEnd"/>
      <w:r w:rsidRPr="000B726A">
        <w:rPr>
          <w:rStyle w:val="RefernciaSutil"/>
        </w:rPr>
        <w:t xml:space="preserve">, </w:t>
      </w:r>
      <w:r w:rsidR="0039737E" w:rsidRPr="000B726A">
        <w:rPr>
          <w:rStyle w:val="RefernciaSutil"/>
        </w:rPr>
        <w:t>2018</w:t>
      </w:r>
      <w:r w:rsidR="00A74FCB" w:rsidRPr="000B726A">
        <w:rPr>
          <w:rStyle w:val="RefernciaSutil"/>
        </w:rPr>
        <w:t>.</w:t>
      </w:r>
    </w:p>
    <w:p w14:paraId="152FFBE1" w14:textId="77777777" w:rsidR="00A74FCB" w:rsidRDefault="00A74FCB" w:rsidP="00886394"/>
    <w:p w14:paraId="6CDEB483" w14:textId="77777777" w:rsidR="00A74FCB" w:rsidRDefault="000B726A" w:rsidP="00886394">
      <w:pPr>
        <w:rPr>
          <w:rStyle w:val="RefernciaSutil"/>
        </w:rPr>
      </w:pPr>
      <w:r w:rsidRPr="000B726A">
        <w:rPr>
          <w:rStyle w:val="RefernciaSutil"/>
        </w:rPr>
        <w:t xml:space="preserve">JUNIOR, Álvaro Martins da Silva. </w:t>
      </w:r>
      <w:r w:rsidRPr="000B726A">
        <w:rPr>
          <w:rStyle w:val="RefernciaSutil"/>
          <w:b/>
        </w:rPr>
        <w:t>SISTEMA PARA AVALIAÇÃO DA FUNCIONALIDADE DE BOMBAS DE INFUSÃO</w:t>
      </w:r>
      <w:r w:rsidRPr="000B726A">
        <w:rPr>
          <w:rStyle w:val="RefernciaSutil"/>
        </w:rPr>
        <w:t xml:space="preserve">. </w:t>
      </w:r>
      <w:proofErr w:type="spellStart"/>
      <w:r w:rsidRPr="000B726A">
        <w:rPr>
          <w:rStyle w:val="RefernciaSutil"/>
        </w:rPr>
        <w:t>Florianopolis</w:t>
      </w:r>
      <w:proofErr w:type="spellEnd"/>
      <w:r w:rsidR="00494AB9">
        <w:rPr>
          <w:rStyle w:val="RefernciaSutil"/>
        </w:rPr>
        <w:t>:</w:t>
      </w:r>
      <w:r w:rsidRPr="000B726A">
        <w:rPr>
          <w:rStyle w:val="RefernciaSutil"/>
        </w:rPr>
        <w:t xml:space="preserve"> 2004.</w:t>
      </w:r>
    </w:p>
    <w:p w14:paraId="36BFF443" w14:textId="77777777" w:rsidR="008034DB" w:rsidRDefault="008034DB" w:rsidP="00886394">
      <w:pPr>
        <w:rPr>
          <w:rStyle w:val="RefernciaSutil"/>
        </w:rPr>
      </w:pPr>
    </w:p>
    <w:p w14:paraId="7D0A6CC0" w14:textId="77777777" w:rsidR="008034DB" w:rsidRDefault="008034DB" w:rsidP="008034DB">
      <w:pPr>
        <w:rPr>
          <w:rStyle w:val="RefernciaSutil"/>
        </w:rPr>
      </w:pPr>
      <w:r>
        <w:rPr>
          <w:rStyle w:val="RefernciaSutil"/>
        </w:rPr>
        <w:t>BOHOMOLA</w:t>
      </w:r>
      <w:r w:rsidRPr="000B726A">
        <w:rPr>
          <w:rStyle w:val="RefernciaSutil"/>
        </w:rPr>
        <w:t xml:space="preserve">, </w:t>
      </w:r>
      <w:r>
        <w:rPr>
          <w:rStyle w:val="RefernciaSutil"/>
        </w:rPr>
        <w:t>Elena</w:t>
      </w:r>
      <w:r w:rsidRPr="000B726A">
        <w:rPr>
          <w:rStyle w:val="RefernciaSutil"/>
        </w:rPr>
        <w:t xml:space="preserve">. </w:t>
      </w:r>
      <w:r>
        <w:rPr>
          <w:rStyle w:val="RefernciaSutil"/>
          <w:b/>
        </w:rPr>
        <w:t>NOTIFICAÇÃO ESPONTÂNEA DE ERROS DE MEDICAÇÃO EM HOSPOTAL UNIVERSITÁRIO PEDIATRICO</w:t>
      </w:r>
      <w:r w:rsidRPr="000B726A">
        <w:rPr>
          <w:rStyle w:val="RefernciaSutil"/>
        </w:rPr>
        <w:t xml:space="preserve">. </w:t>
      </w:r>
      <w:r>
        <w:rPr>
          <w:rStyle w:val="RefernciaSutil"/>
        </w:rPr>
        <w:t xml:space="preserve">São </w:t>
      </w:r>
      <w:proofErr w:type="spellStart"/>
      <w:r>
        <w:rPr>
          <w:rStyle w:val="RefernciaSutil"/>
        </w:rPr>
        <w:t>paulo</w:t>
      </w:r>
      <w:proofErr w:type="spellEnd"/>
      <w:r>
        <w:rPr>
          <w:rStyle w:val="RefernciaSutil"/>
        </w:rPr>
        <w:t>:</w:t>
      </w:r>
      <w:r w:rsidRPr="000B726A">
        <w:rPr>
          <w:rStyle w:val="RefernciaSutil"/>
        </w:rPr>
        <w:t xml:space="preserve"> </w:t>
      </w:r>
      <w:r>
        <w:rPr>
          <w:rStyle w:val="RefernciaSutil"/>
        </w:rPr>
        <w:t>2011</w:t>
      </w:r>
      <w:r w:rsidRPr="000B726A">
        <w:rPr>
          <w:rStyle w:val="RefernciaSutil"/>
        </w:rPr>
        <w:t>.</w:t>
      </w:r>
    </w:p>
    <w:p w14:paraId="13FB0DB8" w14:textId="77777777" w:rsidR="008034DB" w:rsidRPr="000B726A" w:rsidRDefault="008034DB" w:rsidP="00886394">
      <w:pPr>
        <w:rPr>
          <w:rStyle w:val="RefernciaSutil"/>
        </w:rPr>
      </w:pPr>
    </w:p>
    <w:sectPr w:rsidR="008034DB" w:rsidRPr="000B726A" w:rsidSect="008B07EE">
      <w:headerReference w:type="default" r:id="rId24"/>
      <w:footerReference w:type="default" r:id="rId25"/>
      <w:headerReference w:type="first" r:id="rId26"/>
      <w:footerReference w:type="first" r:id="rId27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lifas Levi da Silva" w:date="2018-10-31T14:58:00Z" w:initials="ELdS">
    <w:p w14:paraId="53164127" w14:textId="77777777" w:rsidR="00166685" w:rsidRDefault="00166685">
      <w:pPr>
        <w:pStyle w:val="Textodecomentrio"/>
      </w:pPr>
      <w:r>
        <w:rPr>
          <w:rStyle w:val="Refdecomentrio"/>
        </w:rPr>
        <w:annotationRef/>
      </w:r>
      <w:r>
        <w:t xml:space="preserve">Isso parece capa de TCC – vocês devem segui o modelo da revista QUALIF - </w:t>
      </w:r>
    </w:p>
  </w:comment>
  <w:comment w:id="1" w:author="Alessandro Anjo" w:date="2018-11-05T12:53:00Z" w:initials="AA">
    <w:p w14:paraId="4761B41D" w14:textId="0A478718" w:rsidR="0099435A" w:rsidRDefault="0099435A">
      <w:pPr>
        <w:pStyle w:val="Textodecomentrio"/>
      </w:pPr>
      <w:r>
        <w:rPr>
          <w:rStyle w:val="Refdecomentrio"/>
        </w:rPr>
        <w:annotationRef/>
      </w:r>
    </w:p>
  </w:comment>
  <w:comment w:id="2" w:author="Alessandro Anjo" w:date="2018-11-05T13:34:00Z" w:initials="AA">
    <w:p w14:paraId="19F4A756" w14:textId="5D97CDC9" w:rsidR="006567C8" w:rsidRDefault="006567C8">
      <w:pPr>
        <w:pStyle w:val="Textodecomentrio"/>
      </w:pPr>
      <w:r>
        <w:rPr>
          <w:rStyle w:val="Refdecomentrio"/>
        </w:rPr>
        <w:annotationRef/>
      </w:r>
      <w:r>
        <w:t>Ok</w:t>
      </w:r>
    </w:p>
    <w:p w14:paraId="3186D57E" w14:textId="705F7ABD" w:rsidR="006567C8" w:rsidRDefault="006567C8">
      <w:pPr>
        <w:pStyle w:val="Textodecomentrio"/>
      </w:pPr>
    </w:p>
  </w:comment>
  <w:comment w:id="3" w:author="Elifas Levi da Silva" w:date="2018-10-31T16:29:00Z" w:initials="ELdS">
    <w:p w14:paraId="17CE5514" w14:textId="77777777" w:rsidR="00647C9D" w:rsidRDefault="00647C9D">
      <w:pPr>
        <w:pStyle w:val="Textodecomentrio"/>
      </w:pPr>
      <w:r>
        <w:rPr>
          <w:rStyle w:val="Refdecomentrio"/>
        </w:rPr>
        <w:annotationRef/>
      </w:r>
      <w:proofErr w:type="spellStart"/>
      <w:r>
        <w:t>Temosmum</w:t>
      </w:r>
      <w:proofErr w:type="spellEnd"/>
      <w:r>
        <w:t xml:space="preserve"> problema aqui, começa pela definição.</w:t>
      </w:r>
    </w:p>
    <w:p w14:paraId="61A2A6EC" w14:textId="77777777" w:rsidR="00647C9D" w:rsidRDefault="00647C9D">
      <w:pPr>
        <w:pStyle w:val="Textodecomentrio"/>
      </w:pPr>
    </w:p>
    <w:p w14:paraId="37EA9097" w14:textId="77777777" w:rsidR="00647C9D" w:rsidRDefault="00647C9D">
      <w:pPr>
        <w:pStyle w:val="Textodecomentrio"/>
      </w:pPr>
      <w:r>
        <w:t>Pelo que me lembro, o artigo deveria ser uma revisão do que se faz no campo da aplicação de medicamentos como necessidade de alta precisão</w:t>
      </w:r>
    </w:p>
    <w:p w14:paraId="3CB9B710" w14:textId="77777777" w:rsidR="00647C9D" w:rsidRDefault="00647C9D">
      <w:pPr>
        <w:pStyle w:val="Textodecomentrio"/>
      </w:pPr>
      <w:r>
        <w:t xml:space="preserve">. Resolvemos que não seria um </w:t>
      </w:r>
      <w:proofErr w:type="spellStart"/>
      <w:proofErr w:type="gramStart"/>
      <w:r>
        <w:t>ar,tigo</w:t>
      </w:r>
      <w:proofErr w:type="spellEnd"/>
      <w:proofErr w:type="gramEnd"/>
      <w:r>
        <w:t xml:space="preserve"> sobre algo que vocês ainda não fizeram.</w:t>
      </w:r>
    </w:p>
    <w:p w14:paraId="3BB0C238" w14:textId="77777777" w:rsidR="00647C9D" w:rsidRDefault="00647C9D">
      <w:pPr>
        <w:pStyle w:val="Textodecomentrio"/>
      </w:pPr>
    </w:p>
    <w:p w14:paraId="0717BD48" w14:textId="77777777" w:rsidR="00647C9D" w:rsidRDefault="00647C9D">
      <w:pPr>
        <w:pStyle w:val="Textodecomentrio"/>
      </w:pPr>
      <w:r>
        <w:t xml:space="preserve">Agora uma boa parte deste texto se refere ao seu protótipo – protótipo que </w:t>
      </w:r>
      <w:proofErr w:type="spellStart"/>
      <w:r>
        <w:t>nã</w:t>
      </w:r>
      <w:proofErr w:type="spellEnd"/>
      <w:r>
        <w:t xml:space="preserve"> foi feito ainda.</w:t>
      </w:r>
    </w:p>
    <w:p w14:paraId="34C52BF4" w14:textId="77777777" w:rsidR="00647C9D" w:rsidRDefault="00647C9D">
      <w:pPr>
        <w:pStyle w:val="Textodecomentrio"/>
      </w:pPr>
    </w:p>
    <w:p w14:paraId="0B33FD58" w14:textId="77777777" w:rsidR="00647C9D" w:rsidRDefault="00647C9D">
      <w:pPr>
        <w:pStyle w:val="Textodecomentrio"/>
      </w:pPr>
      <w:r>
        <w:t>Melhor seria se nos ativéssemos ao combinado.</w:t>
      </w:r>
    </w:p>
    <w:p w14:paraId="648ADA4E" w14:textId="77777777" w:rsidR="00647C9D" w:rsidRDefault="00647C9D">
      <w:pPr>
        <w:pStyle w:val="Textodecomentrio"/>
      </w:pPr>
    </w:p>
    <w:p w14:paraId="3DE5CB29" w14:textId="77777777" w:rsidR="00647C9D" w:rsidRDefault="00647C9D">
      <w:pPr>
        <w:pStyle w:val="Textodecomentrio"/>
      </w:pPr>
      <w:r>
        <w:t>Apresentar o problema da administração de medicamentos (sólidos, líquidos e vapores/vaporizados/</w:t>
      </w:r>
      <w:proofErr w:type="spellStart"/>
      <w:r>
        <w:t>nebulizados</w:t>
      </w:r>
      <w:proofErr w:type="spellEnd"/>
      <w:r>
        <w:t>) – aqui se pode falar das dificuldades e dos erros.</w:t>
      </w:r>
    </w:p>
    <w:p w14:paraId="33AFC228" w14:textId="77777777" w:rsidR="00647C9D" w:rsidRDefault="00647C9D">
      <w:pPr>
        <w:pStyle w:val="Textodecomentrio"/>
      </w:pPr>
    </w:p>
    <w:p w14:paraId="78B83F56" w14:textId="77777777" w:rsidR="00647C9D" w:rsidRDefault="00647C9D">
      <w:pPr>
        <w:pStyle w:val="Textodecomentrio"/>
      </w:pPr>
      <w:r>
        <w:t>Daí você se limitam aos medicamentos líquidos, porque querem ou porque podem se a maior fatia de problemas.</w:t>
      </w:r>
    </w:p>
    <w:p w14:paraId="4F62B908" w14:textId="77777777" w:rsidR="00647C9D" w:rsidRDefault="00647C9D">
      <w:pPr>
        <w:pStyle w:val="Textodecomentrio"/>
      </w:pPr>
    </w:p>
    <w:p w14:paraId="19614C3D" w14:textId="77777777" w:rsidR="00647C9D" w:rsidRDefault="00647C9D">
      <w:pPr>
        <w:pStyle w:val="Textodecomentrio"/>
      </w:pPr>
      <w:r>
        <w:t xml:space="preserve">Daí vocês falam dos esforços que se tem feito para a mitigação destes problemas, </w:t>
      </w:r>
      <w:r w:rsidR="00224E58">
        <w:t>estratégias e equipamentos.</w:t>
      </w:r>
    </w:p>
    <w:p w14:paraId="44B67BF4" w14:textId="77777777" w:rsidR="00224E58" w:rsidRDefault="00224E58">
      <w:pPr>
        <w:pStyle w:val="Textodecomentrio"/>
      </w:pPr>
    </w:p>
    <w:p w14:paraId="27BE1789" w14:textId="77777777" w:rsidR="00224E58" w:rsidRDefault="00224E58">
      <w:pPr>
        <w:pStyle w:val="Textodecomentrio"/>
      </w:pPr>
      <w:r>
        <w:t>Daí vocês fazem uma discussão com números – mostrando as vantagens destes equipamentos em relação aos métodos manuais.</w:t>
      </w:r>
    </w:p>
    <w:p w14:paraId="429998B8" w14:textId="77777777" w:rsidR="00224E58" w:rsidRDefault="00224E58">
      <w:pPr>
        <w:pStyle w:val="Textodecomentrio"/>
      </w:pPr>
    </w:p>
    <w:p w14:paraId="19849C4B" w14:textId="77777777" w:rsidR="00224E58" w:rsidRDefault="00224E58">
      <w:pPr>
        <w:pStyle w:val="Textodecomentrio"/>
      </w:pPr>
      <w:proofErr w:type="spellStart"/>
      <w:r>
        <w:t>Da´vocês</w:t>
      </w:r>
      <w:proofErr w:type="spellEnd"/>
      <w:r>
        <w:t xml:space="preserve"> podem adicionar o relato de pessoas que trabalham no ramo e que tenham vivenciado as duas situações.</w:t>
      </w:r>
    </w:p>
    <w:p w14:paraId="0F6CADBC" w14:textId="77777777" w:rsidR="00224E58" w:rsidRDefault="00224E58">
      <w:pPr>
        <w:pStyle w:val="Textodecomentrio"/>
      </w:pPr>
    </w:p>
    <w:p w14:paraId="5751B985" w14:textId="77777777" w:rsidR="00224E58" w:rsidRDefault="00224E58">
      <w:pPr>
        <w:pStyle w:val="Textodecomentrio"/>
      </w:pPr>
      <w:r>
        <w:t>Daí vocês apresentam as tendências mundiais sobre estes equipamentos, tecnologias, recursos, tamanho e preços</w:t>
      </w:r>
    </w:p>
    <w:p w14:paraId="7547144E" w14:textId="77777777" w:rsidR="00224E58" w:rsidRDefault="00224E58">
      <w:pPr>
        <w:pStyle w:val="Textodecomentrio"/>
      </w:pPr>
    </w:p>
    <w:p w14:paraId="42E2F13E" w14:textId="77777777" w:rsidR="00224E58" w:rsidRDefault="00224E58">
      <w:pPr>
        <w:pStyle w:val="Textodecomentrio"/>
      </w:pPr>
      <w:r>
        <w:t xml:space="preserve">E DAÌ, vocês podem fazer uma discussão qualitativa, fazendo uma relação custo benefício </w:t>
      </w:r>
      <w:proofErr w:type="gramStart"/>
      <w:r>
        <w:t>do  método</w:t>
      </w:r>
      <w:proofErr w:type="gramEnd"/>
      <w:r>
        <w:t xml:space="preserve"> manual e do método automatizado.</w:t>
      </w:r>
    </w:p>
    <w:p w14:paraId="174DA993" w14:textId="77777777" w:rsidR="00224E58" w:rsidRDefault="00224E58">
      <w:pPr>
        <w:pStyle w:val="Textodecomentrio"/>
      </w:pPr>
    </w:p>
    <w:p w14:paraId="196F1BE9" w14:textId="77777777" w:rsidR="00224E58" w:rsidRDefault="00224E58">
      <w:pPr>
        <w:pStyle w:val="Textodecomentrio"/>
      </w:pPr>
      <w:r>
        <w:t xml:space="preserve">Pronto- seu artigo ficou bom e útil pra </w:t>
      </w:r>
      <w:proofErr w:type="gramStart"/>
      <w:r>
        <w:t>vocês  possível</w:t>
      </w:r>
      <w:proofErr w:type="gramEnd"/>
      <w:r>
        <w:t xml:space="preserve"> de publicar.</w:t>
      </w:r>
    </w:p>
    <w:p w14:paraId="568E7343" w14:textId="77777777" w:rsidR="00647C9D" w:rsidRDefault="00647C9D">
      <w:pPr>
        <w:pStyle w:val="Textodecomentrio"/>
      </w:pPr>
    </w:p>
  </w:comment>
  <w:comment w:id="4" w:author="Alessandro Anjo" w:date="2018-11-05T12:53:00Z" w:initials="AA">
    <w:p w14:paraId="75164CED" w14:textId="18515252" w:rsidR="0099435A" w:rsidRDefault="0099435A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5" w:author="Elifas Levi da Silva" w:date="2018-10-31T16:39:00Z" w:initials="ELdS">
    <w:p w14:paraId="31E8C554" w14:textId="77777777" w:rsidR="00224E58" w:rsidRDefault="00224E58">
      <w:pPr>
        <w:pStyle w:val="Textodecomentrio"/>
      </w:pPr>
      <w:r>
        <w:rPr>
          <w:rStyle w:val="Refdecomentrio"/>
        </w:rPr>
        <w:annotationRef/>
      </w:r>
      <w:r>
        <w:t>O texto está muito cortado, falta artigos. INFUSÂO. Melhor seria: A infusão...</w:t>
      </w:r>
    </w:p>
    <w:p w14:paraId="49E7083F" w14:textId="77777777" w:rsidR="00224E58" w:rsidRDefault="00224E58">
      <w:pPr>
        <w:pStyle w:val="Textodecomentrio"/>
      </w:pPr>
    </w:p>
    <w:p w14:paraId="3F3445D5" w14:textId="77777777" w:rsidR="00224E58" w:rsidRDefault="00224E58">
      <w:pPr>
        <w:pStyle w:val="Textodecomentrio"/>
      </w:pPr>
      <w:r>
        <w:t>O texto precisa ser corrido, sem degraus, trancos.</w:t>
      </w:r>
    </w:p>
  </w:comment>
  <w:comment w:id="6" w:author="Alessandro Anjo" w:date="2018-11-05T12:53:00Z" w:initials="AA">
    <w:p w14:paraId="02CFD3A2" w14:textId="141713F3" w:rsidR="0099435A" w:rsidRDefault="0099435A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3" w:author="Elifas Levi da Silva" w:date="2018-10-31T14:58:00Z" w:initials="ELdS">
    <w:p w14:paraId="5367DA43" w14:textId="77777777" w:rsidR="00166685" w:rsidRDefault="00166685">
      <w:pPr>
        <w:pStyle w:val="Textodecomentrio"/>
      </w:pPr>
      <w:r>
        <w:rPr>
          <w:rStyle w:val="Refdecomentrio"/>
        </w:rPr>
        <w:annotationRef/>
      </w:r>
      <w:r>
        <w:t>Resumo não tem título</w:t>
      </w:r>
    </w:p>
  </w:comment>
  <w:comment w:id="14" w:author="Alessandro Anjo" w:date="2018-11-05T12:54:00Z" w:initials="AA">
    <w:p w14:paraId="54651204" w14:textId="1BEF3BC3" w:rsidR="0099435A" w:rsidRDefault="0099435A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8" w:author="Elifas Levi da Silva" w:date="2018-10-31T15:07:00Z" w:initials="ELdS">
    <w:p w14:paraId="522D2D08" w14:textId="77777777" w:rsidR="0004504B" w:rsidRDefault="0004504B">
      <w:pPr>
        <w:pStyle w:val="Textodecomentrio"/>
      </w:pPr>
      <w:r>
        <w:rPr>
          <w:rStyle w:val="Refdecomentrio"/>
        </w:rPr>
        <w:annotationRef/>
      </w:r>
      <w:r>
        <w:t>Quando, onde?</w:t>
      </w:r>
    </w:p>
  </w:comment>
  <w:comment w:id="19" w:author="Elifas Levi da Silva" w:date="2018-10-31T15:09:00Z" w:initials="ELdS">
    <w:p w14:paraId="2A256CF1" w14:textId="77777777" w:rsidR="0004504B" w:rsidRDefault="0004504B">
      <w:pPr>
        <w:pStyle w:val="Textodecomentrio"/>
      </w:pPr>
      <w:r>
        <w:rPr>
          <w:rStyle w:val="Refdecomentrio"/>
        </w:rPr>
        <w:annotationRef/>
      </w:r>
      <w:r>
        <w:t>Quer dizer o quê?</w:t>
      </w:r>
    </w:p>
  </w:comment>
  <w:comment w:id="20" w:author="Elifas Levi da Silva" w:date="2018-10-31T15:09:00Z" w:initials="ELdS">
    <w:p w14:paraId="78D115A4" w14:textId="77777777" w:rsidR="0004504B" w:rsidRDefault="0004504B">
      <w:pPr>
        <w:pStyle w:val="Textodecomentrio"/>
      </w:pPr>
      <w:r>
        <w:rPr>
          <w:rStyle w:val="Refdecomentrio"/>
        </w:rPr>
        <w:annotationRef/>
      </w:r>
      <w:r>
        <w:t>O que é isso?</w:t>
      </w:r>
    </w:p>
  </w:comment>
  <w:comment w:id="25" w:author="Elifas Levi da Silva" w:date="2018-10-31T15:11:00Z" w:initials="ELdS">
    <w:p w14:paraId="08382859" w14:textId="77777777" w:rsidR="0004504B" w:rsidRDefault="0004504B">
      <w:pPr>
        <w:pStyle w:val="Textodecomentrio"/>
      </w:pPr>
      <w:r>
        <w:rPr>
          <w:rStyle w:val="Refdecomentrio"/>
        </w:rPr>
        <w:annotationRef/>
      </w:r>
      <w:r>
        <w:t>Isso é um hospital, Universidade?</w:t>
      </w:r>
    </w:p>
  </w:comment>
  <w:comment w:id="26" w:author="Alessandro Anjo" w:date="2018-11-05T13:05:00Z" w:initials="AA">
    <w:p w14:paraId="44CA5D6C" w14:textId="5E6DF4DF" w:rsidR="0099435A" w:rsidRDefault="0099435A">
      <w:pPr>
        <w:pStyle w:val="Textodecomentrio"/>
      </w:pPr>
      <w:r>
        <w:rPr>
          <w:rStyle w:val="Refdecomentrio"/>
        </w:rPr>
        <w:annotationRef/>
      </w:r>
      <w:r w:rsidR="00D44D8B">
        <w:t>Ok</w:t>
      </w:r>
    </w:p>
    <w:p w14:paraId="548D3030" w14:textId="77777777" w:rsidR="00D44D8B" w:rsidRDefault="00D44D8B">
      <w:pPr>
        <w:pStyle w:val="Textodecomentrio"/>
      </w:pPr>
    </w:p>
    <w:p w14:paraId="3ECE9341" w14:textId="20ED25A8" w:rsidR="0099435A" w:rsidRDefault="0099435A">
      <w:pPr>
        <w:pStyle w:val="Textodecomentrio"/>
      </w:pPr>
    </w:p>
  </w:comment>
  <w:comment w:id="28" w:author="Elifas Levi da Silva" w:date="2018-10-31T15:12:00Z" w:initials="ELdS">
    <w:p w14:paraId="6D7083DE" w14:textId="77777777" w:rsidR="0004504B" w:rsidRDefault="0004504B">
      <w:pPr>
        <w:pStyle w:val="Textodecomentrio"/>
      </w:pPr>
      <w:r>
        <w:rPr>
          <w:rStyle w:val="Refdecomentrio"/>
        </w:rPr>
        <w:annotationRef/>
      </w:r>
      <w:r>
        <w:t>Redundante, sem lógica.</w:t>
      </w:r>
    </w:p>
  </w:comment>
  <w:comment w:id="29" w:author="Alessandro Anjo" w:date="2018-11-05T13:06:00Z" w:initials="AA">
    <w:p w14:paraId="105A3362" w14:textId="283BF694" w:rsidR="0099435A" w:rsidRDefault="0099435A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30" w:author="Alessandro Anjo" w:date="2018-11-05T13:06:00Z" w:initials="AA">
    <w:p w14:paraId="1F6F41B8" w14:textId="0A38E951" w:rsidR="0099435A" w:rsidRDefault="0099435A">
      <w:pPr>
        <w:pStyle w:val="Textodecomentrio"/>
      </w:pPr>
      <w:r>
        <w:rPr>
          <w:rStyle w:val="Refdecomentrio"/>
        </w:rPr>
        <w:annotationRef/>
      </w:r>
    </w:p>
  </w:comment>
  <w:comment w:id="31" w:author="Elifas Levi da Silva" w:date="2018-10-31T15:14:00Z" w:initials="ELdS">
    <w:p w14:paraId="107FDBEE" w14:textId="77777777" w:rsidR="0004504B" w:rsidRDefault="0004504B">
      <w:pPr>
        <w:pStyle w:val="Textodecomentrio"/>
      </w:pPr>
      <w:r>
        <w:rPr>
          <w:rStyle w:val="Refdecomentrio"/>
        </w:rPr>
        <w:annotationRef/>
      </w:r>
      <w:r>
        <w:t>Como você sabe?</w:t>
      </w:r>
    </w:p>
  </w:comment>
  <w:comment w:id="32" w:author="Elifas Levi da Silva" w:date="2018-10-31T15:15:00Z" w:initials="ELdS">
    <w:p w14:paraId="1424EBBE" w14:textId="77777777" w:rsidR="0004504B" w:rsidRDefault="0004504B">
      <w:pPr>
        <w:pStyle w:val="Textodecomentrio"/>
      </w:pPr>
      <w:r>
        <w:rPr>
          <w:rStyle w:val="Refdecomentrio"/>
        </w:rPr>
        <w:annotationRef/>
      </w:r>
      <w:r>
        <w:t>Quem levantou este problema? Foram vocês?</w:t>
      </w:r>
    </w:p>
  </w:comment>
  <w:comment w:id="33" w:author="Elifas Levi da Silva" w:date="2018-10-31T15:21:00Z" w:initials="ELdS">
    <w:p w14:paraId="677486ED" w14:textId="77777777" w:rsidR="005137C8" w:rsidRDefault="005137C8">
      <w:pPr>
        <w:pStyle w:val="Textodecomentrio"/>
      </w:pPr>
      <w:r>
        <w:rPr>
          <w:rStyle w:val="Refdecomentrio"/>
        </w:rPr>
        <w:annotationRef/>
      </w:r>
      <w:r>
        <w:t>Quem é esse cara, propôs isso onde?</w:t>
      </w:r>
    </w:p>
  </w:comment>
  <w:comment w:id="34" w:author="Alessandro Anjo" w:date="2018-11-05T13:27:00Z" w:initials="AA">
    <w:p w14:paraId="4DB1BCCE" w14:textId="77777777" w:rsidR="00541355" w:rsidRDefault="00541355">
      <w:pPr>
        <w:pStyle w:val="Textodecomentrio"/>
      </w:pPr>
      <w:r>
        <w:rPr>
          <w:rStyle w:val="Refdecomentrio"/>
        </w:rPr>
        <w:annotationRef/>
      </w:r>
      <w:r>
        <w:t>OK</w:t>
      </w:r>
    </w:p>
    <w:p w14:paraId="054CA54D" w14:textId="045861EF" w:rsidR="00541355" w:rsidRDefault="00541355">
      <w:pPr>
        <w:pStyle w:val="Textodecomentrio"/>
      </w:pPr>
    </w:p>
  </w:comment>
  <w:comment w:id="35" w:author="Alessandro Anjo" w:date="2018-11-05T13:27:00Z" w:initials="AA">
    <w:p w14:paraId="36A50068" w14:textId="730D59E3" w:rsidR="00541355" w:rsidRDefault="00541355">
      <w:pPr>
        <w:pStyle w:val="Textodecomentrio"/>
      </w:pPr>
      <w:r>
        <w:rPr>
          <w:rStyle w:val="Refdecomentrio"/>
        </w:rPr>
        <w:annotationRef/>
      </w:r>
    </w:p>
  </w:comment>
  <w:comment w:id="36" w:author="Elifas Levi da Silva" w:date="2018-10-31T15:23:00Z" w:initials="ELdS">
    <w:p w14:paraId="7C69270F" w14:textId="77777777" w:rsidR="005137C8" w:rsidRDefault="005137C8">
      <w:pPr>
        <w:pStyle w:val="Textodecomentrio"/>
      </w:pPr>
      <w:r>
        <w:rPr>
          <w:rStyle w:val="Refdecomentrio"/>
        </w:rPr>
        <w:annotationRef/>
      </w:r>
      <w:r>
        <w:t>Texto desconectado</w:t>
      </w:r>
    </w:p>
  </w:comment>
  <w:comment w:id="37" w:author="Alessandro Anjo" w:date="2018-11-05T13:27:00Z" w:initials="AA">
    <w:p w14:paraId="5DA9C239" w14:textId="561FCB72" w:rsidR="00541355" w:rsidRDefault="00541355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38" w:author="Alessandro Anjo" w:date="2018-11-05T13:27:00Z" w:initials="AA">
    <w:p w14:paraId="1CCCC808" w14:textId="772298CB" w:rsidR="00541355" w:rsidRDefault="00541355">
      <w:pPr>
        <w:pStyle w:val="Textodecomentrio"/>
      </w:pPr>
      <w:r>
        <w:rPr>
          <w:rStyle w:val="Refdecomentrio"/>
        </w:rPr>
        <w:annotationRef/>
      </w:r>
    </w:p>
  </w:comment>
  <w:comment w:id="40" w:author="Elifas Levi da Silva" w:date="2018-10-31T15:24:00Z" w:initials="ELdS">
    <w:p w14:paraId="690C590B" w14:textId="77777777" w:rsidR="005137C8" w:rsidRDefault="005137C8">
      <w:pPr>
        <w:pStyle w:val="Textodecomentrio"/>
      </w:pPr>
      <w:r>
        <w:rPr>
          <w:rStyle w:val="Refdecomentrio"/>
        </w:rPr>
        <w:annotationRef/>
      </w:r>
      <w:r>
        <w:t>Qual trabalho?</w:t>
      </w:r>
    </w:p>
  </w:comment>
  <w:comment w:id="41" w:author="Alessandro Anjo" w:date="2018-11-05T13:25:00Z" w:initials="AA">
    <w:p w14:paraId="2CE085B8" w14:textId="63F60215" w:rsidR="00541355" w:rsidRDefault="00541355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43" w:author="Elifas Levi da Silva" w:date="2018-10-31T16:04:00Z" w:initials="ELdS">
    <w:p w14:paraId="19C0D8BC" w14:textId="77777777" w:rsidR="00BE6711" w:rsidRDefault="00BE6711">
      <w:pPr>
        <w:pStyle w:val="Textodecomentrio"/>
      </w:pPr>
      <w:r>
        <w:rPr>
          <w:rStyle w:val="Refdecomentrio"/>
        </w:rPr>
        <w:annotationRef/>
      </w:r>
      <w:r>
        <w:t>Onde?</w:t>
      </w:r>
    </w:p>
  </w:comment>
  <w:comment w:id="44" w:author="Alessandro Anjo" w:date="2018-11-05T13:22:00Z" w:initials="AA">
    <w:p w14:paraId="640ED208" w14:textId="6C62B770" w:rsidR="00541355" w:rsidRDefault="00541355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50" w:author="Elifas Levi da Silva" w:date="2018-10-31T16:05:00Z" w:initials="ELdS">
    <w:p w14:paraId="164760B1" w14:textId="77777777" w:rsidR="00F72C6D" w:rsidRDefault="00F72C6D">
      <w:pPr>
        <w:pStyle w:val="Textodecomentrio"/>
      </w:pPr>
      <w:r>
        <w:rPr>
          <w:rStyle w:val="Refdecomentrio"/>
        </w:rPr>
        <w:annotationRef/>
      </w:r>
      <w:r>
        <w:t>O que é isso?</w:t>
      </w:r>
    </w:p>
    <w:p w14:paraId="4B552936" w14:textId="77777777" w:rsidR="00F72C6D" w:rsidRDefault="00F72C6D">
      <w:pPr>
        <w:pStyle w:val="Textodecomentrio"/>
      </w:pPr>
    </w:p>
  </w:comment>
  <w:comment w:id="54" w:author="Elifas Levi da Silva" w:date="2018-10-31T16:07:00Z" w:initials="ELdS">
    <w:p w14:paraId="2ACFEA99" w14:textId="77777777" w:rsidR="00F72C6D" w:rsidRDefault="00F72C6D">
      <w:pPr>
        <w:pStyle w:val="Textodecomentrio"/>
      </w:pPr>
      <w:r>
        <w:rPr>
          <w:rStyle w:val="Refdecomentrio"/>
        </w:rPr>
        <w:annotationRef/>
      </w:r>
      <w:r>
        <w:t>Como sendo um dispositivo, composto ...</w:t>
      </w:r>
    </w:p>
  </w:comment>
  <w:comment w:id="59" w:author="Elifas Levi da Silva" w:date="2018-10-31T16:13:00Z" w:initials="ELdS">
    <w:p w14:paraId="77FAB92C" w14:textId="77777777" w:rsidR="00F72C6D" w:rsidRDefault="00F72C6D">
      <w:pPr>
        <w:pStyle w:val="Textodecomentrio"/>
      </w:pPr>
      <w:r>
        <w:rPr>
          <w:rStyle w:val="Refdecomentrio"/>
        </w:rPr>
        <w:annotationRef/>
      </w:r>
      <w:r>
        <w:t>O torna...</w:t>
      </w:r>
    </w:p>
  </w:comment>
  <w:comment w:id="60" w:author="Alessandro Anjo" w:date="2018-11-05T13:18:00Z" w:initials="AA">
    <w:p w14:paraId="60A1DC9E" w14:textId="69A9B181" w:rsidR="000B041E" w:rsidRDefault="000B041E">
      <w:pPr>
        <w:pStyle w:val="Textodecomentrio"/>
      </w:pPr>
      <w:r>
        <w:rPr>
          <w:rStyle w:val="Refdecomentrio"/>
        </w:rPr>
        <w:annotationRef/>
      </w:r>
      <w:r>
        <w:t>Ok</w:t>
      </w:r>
    </w:p>
    <w:p w14:paraId="01202985" w14:textId="2DA651EE" w:rsidR="000B041E" w:rsidRDefault="000B041E">
      <w:pPr>
        <w:pStyle w:val="Textodecomentrio"/>
      </w:pPr>
    </w:p>
  </w:comment>
  <w:comment w:id="63" w:author="Elifas Levi da Silva" w:date="2018-10-31T16:15:00Z" w:initials="ELdS">
    <w:p w14:paraId="689ECCF6" w14:textId="77777777" w:rsidR="002567AE" w:rsidRDefault="002567AE">
      <w:pPr>
        <w:pStyle w:val="Textodecomentrio"/>
      </w:pPr>
      <w:r>
        <w:rPr>
          <w:rStyle w:val="Refdecomentrio"/>
        </w:rPr>
        <w:annotationRef/>
      </w:r>
      <w:r>
        <w:t>Mais indicado</w:t>
      </w:r>
    </w:p>
  </w:comment>
  <w:comment w:id="64" w:author="Alessandro Anjo" w:date="2018-11-05T13:17:00Z" w:initials="AA">
    <w:p w14:paraId="5C8D481F" w14:textId="3ED08EC6" w:rsidR="000B041E" w:rsidRDefault="000B041E">
      <w:pPr>
        <w:pStyle w:val="Textodecomentrio"/>
      </w:pPr>
      <w:r>
        <w:rPr>
          <w:rStyle w:val="Refdecomentrio"/>
        </w:rPr>
        <w:annotationRef/>
      </w:r>
      <w:r>
        <w:t>Ok</w:t>
      </w:r>
    </w:p>
    <w:p w14:paraId="571D2634" w14:textId="554BEB43" w:rsidR="000B041E" w:rsidRDefault="000B041E">
      <w:pPr>
        <w:pStyle w:val="Textodecomentrio"/>
      </w:pPr>
    </w:p>
  </w:comment>
  <w:comment w:id="68" w:author="Elifas Levi da Silva" w:date="2018-10-31T16:16:00Z" w:initials="ELdS">
    <w:p w14:paraId="73FCD9E3" w14:textId="77777777" w:rsidR="002567AE" w:rsidRDefault="002567AE">
      <w:pPr>
        <w:pStyle w:val="Textodecomentrio"/>
      </w:pPr>
      <w:r>
        <w:rPr>
          <w:rStyle w:val="Refdecomentrio"/>
        </w:rPr>
        <w:annotationRef/>
      </w:r>
      <w:r>
        <w:t>Está duplicado/dobrado</w:t>
      </w:r>
    </w:p>
  </w:comment>
  <w:comment w:id="69" w:author="Alessandro Anjo" w:date="2018-11-05T13:16:00Z" w:initials="AA">
    <w:p w14:paraId="5B733BF4" w14:textId="77777777" w:rsidR="000B041E" w:rsidRDefault="000B041E">
      <w:pPr>
        <w:pStyle w:val="Textodecomentrio"/>
      </w:pPr>
      <w:r>
        <w:rPr>
          <w:rStyle w:val="Refdecomentrio"/>
        </w:rPr>
        <w:annotationRef/>
      </w:r>
      <w:r>
        <w:t>Ok</w:t>
      </w:r>
    </w:p>
    <w:p w14:paraId="31195877" w14:textId="6376B10D" w:rsidR="000B041E" w:rsidRDefault="000B041E">
      <w:pPr>
        <w:pStyle w:val="Textodecomentrio"/>
      </w:pPr>
    </w:p>
  </w:comment>
  <w:comment w:id="70" w:author="Elifas Levi da Silva" w:date="2018-10-31T16:17:00Z" w:initials="ELdS">
    <w:p w14:paraId="463FCCEE" w14:textId="77777777" w:rsidR="002567AE" w:rsidRDefault="002567AE">
      <w:pPr>
        <w:pStyle w:val="Textodecomentrio"/>
      </w:pPr>
      <w:r>
        <w:rPr>
          <w:rStyle w:val="Refdecomentrio"/>
        </w:rPr>
        <w:annotationRef/>
      </w:r>
      <w:r>
        <w:t>Pela bomba?</w:t>
      </w:r>
    </w:p>
  </w:comment>
  <w:comment w:id="71" w:author="Alessandro Anjo" w:date="2018-11-05T13:14:00Z" w:initials="AA">
    <w:p w14:paraId="2FD60164" w14:textId="5433A173" w:rsidR="000B041E" w:rsidRDefault="000B041E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72" w:author="Alessandro Anjo" w:date="2018-11-05T13:14:00Z" w:initials="AA">
    <w:p w14:paraId="5BC59B75" w14:textId="46E9B9CF" w:rsidR="000B041E" w:rsidRDefault="000B041E">
      <w:pPr>
        <w:pStyle w:val="Textodecomentrio"/>
      </w:pPr>
      <w:r>
        <w:rPr>
          <w:rStyle w:val="Refdecomentrio"/>
        </w:rPr>
        <w:annotationRef/>
      </w:r>
    </w:p>
  </w:comment>
  <w:comment w:id="78" w:author="Elifas Levi da Silva" w:date="2018-10-31T16:20:00Z" w:initials="ELdS">
    <w:p w14:paraId="18A59CDB" w14:textId="77777777" w:rsidR="002567AE" w:rsidRDefault="002567AE">
      <w:pPr>
        <w:pStyle w:val="Textodecomentrio"/>
      </w:pPr>
      <w:r>
        <w:rPr>
          <w:rStyle w:val="Refdecomentrio"/>
        </w:rPr>
        <w:annotationRef/>
      </w:r>
      <w:r>
        <w:t>Você está falando do equipamento bomba de infusão e não descrevendo aquele que quer fazer.</w:t>
      </w:r>
    </w:p>
  </w:comment>
  <w:comment w:id="79" w:author="Alessandro Anjo" w:date="2018-11-05T13:14:00Z" w:initials="AA">
    <w:p w14:paraId="0F8A2008" w14:textId="481D8962" w:rsidR="000B041E" w:rsidRDefault="000B041E">
      <w:pPr>
        <w:pStyle w:val="Textodecomentrio"/>
      </w:pPr>
      <w:r>
        <w:rPr>
          <w:rStyle w:val="Refdecomentrio"/>
        </w:rPr>
        <w:annotationRef/>
      </w:r>
      <w:r>
        <w:t xml:space="preserve">Não estamos falando do nosso </w:t>
      </w:r>
      <w:proofErr w:type="gramStart"/>
      <w:r>
        <w:t>protótipo</w:t>
      </w:r>
      <w:proofErr w:type="gramEnd"/>
      <w:r>
        <w:t xml:space="preserve"> mas sobre um protótipo desenvolvido por José </w:t>
      </w:r>
      <w:proofErr w:type="spellStart"/>
      <w:r>
        <w:t>Isacc</w:t>
      </w:r>
      <w:proofErr w:type="spellEnd"/>
      <w:r>
        <w:t xml:space="preserve"> Leite de </w:t>
      </w:r>
      <w:proofErr w:type="spellStart"/>
      <w:r>
        <w:t>Amorin</w:t>
      </w:r>
      <w:proofErr w:type="spellEnd"/>
    </w:p>
  </w:comment>
  <w:comment w:id="80" w:author="Alessandro Anjo" w:date="2018-11-05T13:15:00Z" w:initials="AA">
    <w:p w14:paraId="302C605A" w14:textId="317917D1" w:rsidR="000B041E" w:rsidRDefault="000B041E">
      <w:pPr>
        <w:pStyle w:val="Textodecomentrio"/>
      </w:pPr>
      <w:r>
        <w:rPr>
          <w:rStyle w:val="Refdecomentrio"/>
        </w:rPr>
        <w:annotationRef/>
      </w:r>
    </w:p>
  </w:comment>
  <w:comment w:id="82" w:author="Elifas Levi da Silva" w:date="2018-10-31T16:23:00Z" w:initials="ELdS">
    <w:p w14:paraId="247F4198" w14:textId="77777777" w:rsidR="002567AE" w:rsidRDefault="002567AE">
      <w:pPr>
        <w:pStyle w:val="Textodecomentrio"/>
      </w:pPr>
      <w:r>
        <w:rPr>
          <w:rStyle w:val="Refdecomentrio"/>
        </w:rPr>
        <w:annotationRef/>
      </w:r>
      <w:r>
        <w:t>Continua descrevendo o seu protótipo, aquele que você não fez.</w:t>
      </w:r>
    </w:p>
  </w:comment>
  <w:comment w:id="83" w:author="Alessandro Anjo" w:date="2018-11-05T13:08:00Z" w:initials="AA">
    <w:p w14:paraId="0681A983" w14:textId="450BE9F1" w:rsidR="0099435A" w:rsidRDefault="0099435A">
      <w:pPr>
        <w:pStyle w:val="Textodecomentrio"/>
      </w:pPr>
      <w:r>
        <w:rPr>
          <w:rStyle w:val="Refdecomentrio"/>
        </w:rPr>
        <w:annotationRef/>
      </w:r>
      <w:r>
        <w:t xml:space="preserve">Não, foi o protótipo feito por </w:t>
      </w:r>
      <w:proofErr w:type="spellStart"/>
      <w:r>
        <w:t>Iza</w:t>
      </w:r>
      <w:proofErr w:type="spellEnd"/>
    </w:p>
  </w:comment>
  <w:comment w:id="84" w:author="Elifas Levi da Silva" w:date="2018-10-31T16:21:00Z" w:initials="ELdS">
    <w:p w14:paraId="41043B5C" w14:textId="77777777" w:rsidR="002567AE" w:rsidRDefault="002567AE">
      <w:pPr>
        <w:pStyle w:val="Textodecomentrio"/>
      </w:pPr>
      <w:r>
        <w:rPr>
          <w:rStyle w:val="Refdecomentrio"/>
        </w:rPr>
        <w:annotationRef/>
      </w:r>
      <w:r>
        <w:t>O alcance é pequeno</w:t>
      </w:r>
    </w:p>
  </w:comment>
  <w:comment w:id="85" w:author="Alessandro Anjo" w:date="2018-11-05T13:50:00Z" w:initials="AA">
    <w:p w14:paraId="07230E6C" w14:textId="2C75AB23" w:rsidR="008371CA" w:rsidRDefault="008371CA">
      <w:pPr>
        <w:pStyle w:val="Textodecomentrio"/>
      </w:pPr>
      <w:r>
        <w:rPr>
          <w:rStyle w:val="Refdecomentrio"/>
        </w:rPr>
        <w:annotationRef/>
      </w:r>
      <w:r>
        <w:t>Ok</w:t>
      </w:r>
    </w:p>
    <w:p w14:paraId="5B0D83F2" w14:textId="7325AB21" w:rsidR="008371CA" w:rsidRDefault="008371CA">
      <w:pPr>
        <w:pStyle w:val="Textodecomentrio"/>
      </w:pPr>
    </w:p>
  </w:comment>
  <w:comment w:id="98" w:author="Elifas Levi da Silva" w:date="2018-10-31T16:27:00Z" w:initials="ELdS">
    <w:p w14:paraId="5A661BC7" w14:textId="77777777" w:rsidR="00647C9D" w:rsidRDefault="00647C9D">
      <w:pPr>
        <w:pStyle w:val="Textodecomentrio"/>
      </w:pPr>
      <w:r>
        <w:rPr>
          <w:rStyle w:val="Refdecomentrio"/>
        </w:rPr>
        <w:annotationRef/>
      </w:r>
      <w:r>
        <w:t>à</w:t>
      </w:r>
    </w:p>
    <w:p w14:paraId="1A447597" w14:textId="77777777" w:rsidR="00647C9D" w:rsidRDefault="00647C9D">
      <w:pPr>
        <w:pStyle w:val="Textodecomentrio"/>
      </w:pPr>
    </w:p>
  </w:comment>
  <w:comment w:id="99" w:author="Elifas Levi da Silva" w:date="2018-10-31T16:28:00Z" w:initials="ELdS">
    <w:p w14:paraId="4F5FE298" w14:textId="77777777" w:rsidR="00647C9D" w:rsidRDefault="00647C9D">
      <w:pPr>
        <w:pStyle w:val="Textodecomentrio"/>
      </w:pPr>
      <w:r>
        <w:rPr>
          <w:rStyle w:val="Refdecomentrio"/>
        </w:rPr>
        <w:annotationRef/>
      </w:r>
      <w:r>
        <w:t>não entendi.</w:t>
      </w:r>
    </w:p>
  </w:comment>
  <w:comment w:id="100" w:author="Alessandro Anjo" w:date="2018-11-05T13:47:00Z" w:initials="AA">
    <w:p w14:paraId="4D896A3D" w14:textId="22B0287A" w:rsidR="008371CA" w:rsidRDefault="008371CA">
      <w:pPr>
        <w:pStyle w:val="Textodecomentrio"/>
      </w:pPr>
      <w:r>
        <w:rPr>
          <w:rStyle w:val="Refdecomentrio"/>
        </w:rPr>
        <w:annotationRef/>
      </w:r>
      <w:r>
        <w:t>Ok</w:t>
      </w:r>
    </w:p>
    <w:p w14:paraId="20767F85" w14:textId="022B2DD1" w:rsidR="008371CA" w:rsidRDefault="008371CA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164127" w15:done="1"/>
  <w15:commentEx w15:paraId="4761B41D" w15:paraIdParent="53164127" w15:done="1"/>
  <w15:commentEx w15:paraId="3186D57E" w15:paraIdParent="53164127" w15:done="1"/>
  <w15:commentEx w15:paraId="568E7343" w15:done="1"/>
  <w15:commentEx w15:paraId="75164CED" w15:paraIdParent="568E7343" w15:done="1"/>
  <w15:commentEx w15:paraId="3F3445D5" w15:done="1"/>
  <w15:commentEx w15:paraId="02CFD3A2" w15:paraIdParent="3F3445D5" w15:done="1"/>
  <w15:commentEx w15:paraId="5367DA43" w15:done="1"/>
  <w15:commentEx w15:paraId="54651204" w15:paraIdParent="5367DA43" w15:done="1"/>
  <w15:commentEx w15:paraId="522D2D08" w15:done="0"/>
  <w15:commentEx w15:paraId="2A256CF1" w15:done="1"/>
  <w15:commentEx w15:paraId="78D115A4" w15:done="1"/>
  <w15:commentEx w15:paraId="08382859" w15:done="1"/>
  <w15:commentEx w15:paraId="3ECE9341" w15:paraIdParent="08382859" w15:done="1"/>
  <w15:commentEx w15:paraId="6D7083DE" w15:done="1"/>
  <w15:commentEx w15:paraId="105A3362" w15:paraIdParent="6D7083DE" w15:done="1"/>
  <w15:commentEx w15:paraId="1F6F41B8" w15:paraIdParent="6D7083DE" w15:done="1"/>
  <w15:commentEx w15:paraId="107FDBEE" w15:done="0"/>
  <w15:commentEx w15:paraId="1424EBBE" w15:done="0"/>
  <w15:commentEx w15:paraId="677486ED" w15:done="1"/>
  <w15:commentEx w15:paraId="054CA54D" w15:paraIdParent="677486ED" w15:done="1"/>
  <w15:commentEx w15:paraId="36A50068" w15:paraIdParent="677486ED" w15:done="1"/>
  <w15:commentEx w15:paraId="7C69270F" w15:done="1"/>
  <w15:commentEx w15:paraId="5DA9C239" w15:paraIdParent="7C69270F" w15:done="1"/>
  <w15:commentEx w15:paraId="1CCCC808" w15:paraIdParent="7C69270F" w15:done="1"/>
  <w15:commentEx w15:paraId="690C590B" w15:done="1"/>
  <w15:commentEx w15:paraId="2CE085B8" w15:paraIdParent="690C590B" w15:done="1"/>
  <w15:commentEx w15:paraId="19C0D8BC" w15:done="1"/>
  <w15:commentEx w15:paraId="640ED208" w15:paraIdParent="19C0D8BC" w15:done="1"/>
  <w15:commentEx w15:paraId="4B552936" w15:done="0"/>
  <w15:commentEx w15:paraId="2ACFEA99" w15:done="0"/>
  <w15:commentEx w15:paraId="77FAB92C" w15:done="1"/>
  <w15:commentEx w15:paraId="01202985" w15:paraIdParent="77FAB92C" w15:done="1"/>
  <w15:commentEx w15:paraId="689ECCF6" w15:done="1"/>
  <w15:commentEx w15:paraId="571D2634" w15:paraIdParent="689ECCF6" w15:done="1"/>
  <w15:commentEx w15:paraId="73FCD9E3" w15:done="1"/>
  <w15:commentEx w15:paraId="31195877" w15:paraIdParent="73FCD9E3" w15:done="1"/>
  <w15:commentEx w15:paraId="463FCCEE" w15:done="1"/>
  <w15:commentEx w15:paraId="2FD60164" w15:paraIdParent="463FCCEE" w15:done="1"/>
  <w15:commentEx w15:paraId="5BC59B75" w15:paraIdParent="463FCCEE" w15:done="1"/>
  <w15:commentEx w15:paraId="18A59CDB" w15:done="1"/>
  <w15:commentEx w15:paraId="0F8A2008" w15:paraIdParent="18A59CDB" w15:done="1"/>
  <w15:commentEx w15:paraId="302C605A" w15:paraIdParent="18A59CDB" w15:done="1"/>
  <w15:commentEx w15:paraId="247F4198" w15:done="1"/>
  <w15:commentEx w15:paraId="0681A983" w15:paraIdParent="247F4198" w15:done="1"/>
  <w15:commentEx w15:paraId="41043B5C" w15:done="1"/>
  <w15:commentEx w15:paraId="5B0D83F2" w15:paraIdParent="41043B5C" w15:done="1"/>
  <w15:commentEx w15:paraId="1A447597" w15:done="1"/>
  <w15:commentEx w15:paraId="4F5FE298" w15:done="1"/>
  <w15:commentEx w15:paraId="20767F85" w15:paraIdParent="4F5FE29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164127" w16cid:durableId="1F8441A6"/>
  <w16cid:commentId w16cid:paraId="4761B41D" w16cid:durableId="1F8ABBE5"/>
  <w16cid:commentId w16cid:paraId="3186D57E" w16cid:durableId="1F8AC568"/>
  <w16cid:commentId w16cid:paraId="568E7343" w16cid:durableId="1F8456FF"/>
  <w16cid:commentId w16cid:paraId="75164CED" w16cid:durableId="1F8ABBE6"/>
  <w16cid:commentId w16cid:paraId="3F3445D5" w16cid:durableId="1F84592E"/>
  <w16cid:commentId w16cid:paraId="02CFD3A2" w16cid:durableId="1F8ABBE7"/>
  <w16cid:commentId w16cid:paraId="5367DA43" w16cid:durableId="1F844191"/>
  <w16cid:commentId w16cid:paraId="54651204" w16cid:durableId="1F8ABBEF"/>
  <w16cid:commentId w16cid:paraId="522D2D08" w16cid:durableId="1F8443C2"/>
  <w16cid:commentId w16cid:paraId="2A256CF1" w16cid:durableId="1F844410"/>
  <w16cid:commentId w16cid:paraId="78D115A4" w16cid:durableId="1F84443A"/>
  <w16cid:commentId w16cid:paraId="08382859" w16cid:durableId="1F844487"/>
  <w16cid:commentId w16cid:paraId="3ECE9341" w16cid:durableId="1F8ABEAE"/>
  <w16cid:commentId w16cid:paraId="6D7083DE" w16cid:durableId="1F8444F4"/>
  <w16cid:commentId w16cid:paraId="105A3362" w16cid:durableId="1F8ABEC2"/>
  <w16cid:commentId w16cid:paraId="1F6F41B8" w16cid:durableId="1F8ABEC8"/>
  <w16cid:commentId w16cid:paraId="107FDBEE" w16cid:durableId="1F84455D"/>
  <w16cid:commentId w16cid:paraId="1424EBBE" w16cid:durableId="1F84459A"/>
  <w16cid:commentId w16cid:paraId="677486ED" w16cid:durableId="1F84470F"/>
  <w16cid:commentId w16cid:paraId="054CA54D" w16cid:durableId="1F8AC3BC"/>
  <w16cid:commentId w16cid:paraId="36A50068" w16cid:durableId="1F8AC3C3"/>
  <w16cid:commentId w16cid:paraId="7C69270F" w16cid:durableId="1F844789"/>
  <w16cid:commentId w16cid:paraId="5DA9C239" w16cid:durableId="1F8AC3A8"/>
  <w16cid:commentId w16cid:paraId="1CCCC808" w16cid:durableId="1F8AC3AF"/>
  <w16cid:commentId w16cid:paraId="690C590B" w16cid:durableId="1F84479A"/>
  <w16cid:commentId w16cid:paraId="2CE085B8" w16cid:durableId="1F8AC365"/>
  <w16cid:commentId w16cid:paraId="19C0D8BC" w16cid:durableId="1F845128"/>
  <w16cid:commentId w16cid:paraId="640ED208" w16cid:durableId="1F8AC2A8"/>
  <w16cid:commentId w16cid:paraId="4B552936" w16cid:durableId="1F845145"/>
  <w16cid:commentId w16cid:paraId="2ACFEA99" w16cid:durableId="1F8451D2"/>
  <w16cid:commentId w16cid:paraId="77FAB92C" w16cid:durableId="1F84533F"/>
  <w16cid:commentId w16cid:paraId="01202985" w16cid:durableId="1F8AC188"/>
  <w16cid:commentId w16cid:paraId="689ECCF6" w16cid:durableId="1F8453A7"/>
  <w16cid:commentId w16cid:paraId="571D2634" w16cid:durableId="1F8AC166"/>
  <w16cid:commentId w16cid:paraId="73FCD9E3" w16cid:durableId="1F8453E3"/>
  <w16cid:commentId w16cid:paraId="31195877" w16cid:durableId="1F8AC135"/>
  <w16cid:commentId w16cid:paraId="463FCCEE" w16cid:durableId="1F845407"/>
  <w16cid:commentId w16cid:paraId="2FD60164" w16cid:durableId="1F8AC0AA"/>
  <w16cid:commentId w16cid:paraId="5BC59B75" w16cid:durableId="1F8AC0AD"/>
  <w16cid:commentId w16cid:paraId="18A59CDB" w16cid:durableId="1F8454BE"/>
  <w16cid:commentId w16cid:paraId="0F8A2008" w16cid:durableId="1F8AC0B3"/>
  <w16cid:commentId w16cid:paraId="302C605A" w16cid:durableId="1F8AC0D5"/>
  <w16cid:commentId w16cid:paraId="247F4198" w16cid:durableId="1F845572"/>
  <w16cid:commentId w16cid:paraId="0681A983" w16cid:durableId="1F8ABF5B"/>
  <w16cid:commentId w16cid:paraId="41043B5C" w16cid:durableId="1F8454EC"/>
  <w16cid:commentId w16cid:paraId="5B0D83F2" w16cid:durableId="1F8AC939"/>
  <w16cid:commentId w16cid:paraId="1A447597" w16cid:durableId="1F84566B"/>
  <w16cid:commentId w16cid:paraId="4F5FE298" w16cid:durableId="1F8456A1"/>
  <w16cid:commentId w16cid:paraId="20767F85" w16cid:durableId="1F8AC85C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B9D48" w14:textId="77777777" w:rsidR="000D2863" w:rsidRDefault="000D2863">
      <w:r>
        <w:separator/>
      </w:r>
    </w:p>
    <w:p w14:paraId="0A3DA43B" w14:textId="77777777" w:rsidR="000D2863" w:rsidRDefault="000D2863"/>
    <w:p w14:paraId="79D23370" w14:textId="77777777" w:rsidR="000D2863" w:rsidRDefault="000D2863"/>
    <w:p w14:paraId="100C3EE2" w14:textId="77777777" w:rsidR="000D2863" w:rsidRDefault="000D2863"/>
  </w:endnote>
  <w:endnote w:type="continuationSeparator" w:id="0">
    <w:p w14:paraId="4D26B5B5" w14:textId="77777777" w:rsidR="000D2863" w:rsidRDefault="000D2863">
      <w:r>
        <w:continuationSeparator/>
      </w:r>
    </w:p>
    <w:p w14:paraId="6115CD06" w14:textId="77777777" w:rsidR="000D2863" w:rsidRDefault="000D2863"/>
    <w:p w14:paraId="1C674B14" w14:textId="77777777" w:rsidR="000D2863" w:rsidRDefault="000D2863"/>
    <w:p w14:paraId="41B80752" w14:textId="77777777" w:rsidR="000D2863" w:rsidRDefault="000D28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6DEE9" w14:textId="77777777" w:rsidR="00FD769D" w:rsidRDefault="00FD769D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71B95" w14:textId="77777777" w:rsidR="00FD769D" w:rsidRDefault="00FD769D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1E8A3" w14:textId="77777777" w:rsidR="00FD769D" w:rsidRDefault="00FD769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DC30A" w14:textId="77777777" w:rsidR="00FD769D" w:rsidRDefault="00FD769D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2681A" w14:textId="77777777" w:rsidR="00FD769D" w:rsidRDefault="00FD769D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9CB95" w14:textId="77777777" w:rsidR="00FD769D" w:rsidRDefault="00FD76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389AE" w14:textId="77777777" w:rsidR="000D2863" w:rsidRDefault="000D2863">
      <w:r>
        <w:separator/>
      </w:r>
    </w:p>
    <w:p w14:paraId="4C559D4B" w14:textId="77777777" w:rsidR="000D2863" w:rsidRDefault="000D2863"/>
    <w:p w14:paraId="0B803239" w14:textId="77777777" w:rsidR="000D2863" w:rsidRDefault="000D2863"/>
    <w:p w14:paraId="50135E5E" w14:textId="77777777" w:rsidR="000D2863" w:rsidRDefault="000D2863"/>
  </w:footnote>
  <w:footnote w:type="continuationSeparator" w:id="0">
    <w:p w14:paraId="4104DD19" w14:textId="77777777" w:rsidR="000D2863" w:rsidRDefault="000D2863">
      <w:r>
        <w:continuationSeparator/>
      </w:r>
    </w:p>
    <w:p w14:paraId="72A2F1F4" w14:textId="77777777" w:rsidR="000D2863" w:rsidRDefault="000D2863"/>
    <w:p w14:paraId="702910BA" w14:textId="77777777" w:rsidR="000D2863" w:rsidRDefault="000D2863"/>
    <w:p w14:paraId="7273AFC5" w14:textId="77777777" w:rsidR="000D2863" w:rsidRDefault="000D28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2A9A1" w14:textId="77777777" w:rsidR="00FD769D" w:rsidRDefault="00FD769D" w:rsidP="008828E4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A66A9" w14:textId="77777777" w:rsidR="00FD769D" w:rsidRDefault="00FD769D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50</w:t>
    </w:r>
    <w:r>
      <w:rPr>
        <w:rStyle w:val="Nmerodepgina"/>
      </w:rPr>
      <w:fldChar w:fldCharType="end"/>
    </w:r>
  </w:p>
  <w:p w14:paraId="0641279B" w14:textId="77777777" w:rsidR="00FD769D" w:rsidRDefault="00FD769D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9C205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2E899426" wp14:editId="6F0533C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8BFFB" id="Line 1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flFA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gDMn&#10;5RQCAAApBAAADgAAAAAAAAAAAAAAAAAuAgAAZHJzL2Uyb0RvYy54bWxQSwECLQAUAAYACAAAACEA&#10;zsC349sAAAAGAQAADwAAAAAAAAAAAAAAAABuBAAAZHJzL2Rvd25yZXYueG1sUEsFBgAAAAAEAAQA&#10;8wAAAHYFAAAAAA==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0C99205B" w14:textId="77777777" w:rsidR="00FD769D" w:rsidRDefault="00FD769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42EA6" w14:textId="77777777" w:rsidR="00FD769D" w:rsidRDefault="00FD769D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60184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74E6401" w14:textId="77777777" w:rsidR="00FD769D" w:rsidRDefault="009C2057">
    <w:pPr>
      <w:ind w:right="397" w:firstLine="360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359FEEB9" wp14:editId="5396073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0B030" id="Line 1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ff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6wxn&#10;3xQCAAApBAAADgAAAAAAAAAAAAAAAAAuAgAAZHJzL2Uyb0RvYy54bWxQSwECLQAUAAYACAAAACEA&#10;zsC349sAAAAGAQAADwAAAAAAAAAAAAAAAABuBAAAZHJzL2Rvd25yZXYueG1sUEsFBgAAAAAEAAQA&#10;8wAAAHYFAAAAAA==&#10;" o:allowincell="f"/>
          </w:pict>
        </mc:Fallback>
      </mc:AlternateContent>
    </w:r>
    <w:r w:rsidR="00A96982">
      <w:rPr>
        <w:b/>
        <w:color w:val="808080"/>
        <w:sz w:val="20"/>
      </w:rPr>
      <w:t xml:space="preserve"> </w:t>
    </w:r>
    <w:r w:rsidR="00B95670">
      <w:rPr>
        <w:b/>
        <w:color w:val="808080"/>
        <w:sz w:val="20"/>
      </w:rPr>
      <w:t>TECNOLOGIA DA INFORMAÇÃO EM PROTOTIPO DE BOMBA DE INFUSÃO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755FF" w14:textId="77777777" w:rsidR="00FD769D" w:rsidRDefault="00FD769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85B5A" w14:textId="77777777" w:rsidR="00FD769D" w:rsidRDefault="00FD769D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32</w:t>
    </w:r>
    <w:r>
      <w:rPr>
        <w:rStyle w:val="Nmerodepgina"/>
      </w:rPr>
      <w:fldChar w:fldCharType="end"/>
    </w:r>
  </w:p>
  <w:p w14:paraId="565569E1" w14:textId="77777777" w:rsidR="00FD769D" w:rsidRPr="00E37DB5" w:rsidRDefault="009C2057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DA0E623" wp14:editId="60A995E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D23F7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QHEwIAACkEAAAOAAAAZHJzL2Uyb0RvYy54bWysU8GO2jAQvVfqP1i+QxIaWBI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g9wQH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FD769D">
      <w:rPr>
        <w:b/>
        <w:color w:val="999999"/>
        <w:sz w:val="20"/>
        <w:szCs w:val="20"/>
      </w:rPr>
      <w:t>ANEXO 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71DF2" w14:textId="77777777" w:rsidR="00FD769D" w:rsidRDefault="00FD76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4C70D9"/>
    <w:multiLevelType w:val="hybridMultilevel"/>
    <w:tmpl w:val="F17A5E0C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A261AB3"/>
    <w:multiLevelType w:val="multilevel"/>
    <w:tmpl w:val="0416001F"/>
    <w:numStyleLink w:val="111111"/>
  </w:abstractNum>
  <w:abstractNum w:abstractNumId="29" w15:restartNumberingAfterBreak="0">
    <w:nsid w:val="5C1C5EC1"/>
    <w:multiLevelType w:val="multilevel"/>
    <w:tmpl w:val="0416001F"/>
    <w:numStyleLink w:val="111111"/>
  </w:abstractNum>
  <w:abstractNum w:abstractNumId="30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2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6"/>
  </w:num>
  <w:num w:numId="24">
    <w:abstractNumId w:val="31"/>
  </w:num>
  <w:num w:numId="25">
    <w:abstractNumId w:val="14"/>
  </w:num>
  <w:num w:numId="26">
    <w:abstractNumId w:val="24"/>
  </w:num>
  <w:num w:numId="27">
    <w:abstractNumId w:val="27"/>
  </w:num>
  <w:num w:numId="28">
    <w:abstractNumId w:val="30"/>
  </w:num>
  <w:num w:numId="29">
    <w:abstractNumId w:val="16"/>
  </w:num>
  <w:num w:numId="30">
    <w:abstractNumId w:val="32"/>
  </w:num>
  <w:num w:numId="31">
    <w:abstractNumId w:val="17"/>
  </w:num>
  <w:num w:numId="32">
    <w:abstractNumId w:val="25"/>
  </w:num>
  <w:num w:numId="33">
    <w:abstractNumId w:val="33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9"/>
  </w:num>
  <w:num w:numId="40">
    <w:abstractNumId w:val="28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 w:numId="46">
    <w:abstractNumId w:val="23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lifas Levi da Silva">
    <w15:presenceInfo w15:providerId="Windows Live" w15:userId="117f7c6865c36901"/>
  </w15:person>
  <w15:person w15:author="Alessandro Anjo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06917"/>
    <w:rsid w:val="00012522"/>
    <w:rsid w:val="00016CA2"/>
    <w:rsid w:val="00023BDB"/>
    <w:rsid w:val="00023BE6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04B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77C51"/>
    <w:rsid w:val="00080D16"/>
    <w:rsid w:val="00082959"/>
    <w:rsid w:val="00082A2C"/>
    <w:rsid w:val="00082AD0"/>
    <w:rsid w:val="00084B4B"/>
    <w:rsid w:val="000865E0"/>
    <w:rsid w:val="00087428"/>
    <w:rsid w:val="00092D1D"/>
    <w:rsid w:val="00092DD5"/>
    <w:rsid w:val="0009325B"/>
    <w:rsid w:val="00095FB0"/>
    <w:rsid w:val="000963BB"/>
    <w:rsid w:val="000A3CBE"/>
    <w:rsid w:val="000A428A"/>
    <w:rsid w:val="000A51A2"/>
    <w:rsid w:val="000A5D88"/>
    <w:rsid w:val="000A788B"/>
    <w:rsid w:val="000B041E"/>
    <w:rsid w:val="000B1822"/>
    <w:rsid w:val="000B315D"/>
    <w:rsid w:val="000B3FA6"/>
    <w:rsid w:val="000B59BE"/>
    <w:rsid w:val="000B5B0B"/>
    <w:rsid w:val="000B69E8"/>
    <w:rsid w:val="000B6E8C"/>
    <w:rsid w:val="000B726A"/>
    <w:rsid w:val="000C0409"/>
    <w:rsid w:val="000C07FE"/>
    <w:rsid w:val="000C0CF1"/>
    <w:rsid w:val="000C295A"/>
    <w:rsid w:val="000C2F46"/>
    <w:rsid w:val="000C34D7"/>
    <w:rsid w:val="000C4EDB"/>
    <w:rsid w:val="000C501B"/>
    <w:rsid w:val="000C5F11"/>
    <w:rsid w:val="000C7E4B"/>
    <w:rsid w:val="000D1049"/>
    <w:rsid w:val="000D135E"/>
    <w:rsid w:val="000D2863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6AAE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03F"/>
    <w:rsid w:val="00121137"/>
    <w:rsid w:val="001220AF"/>
    <w:rsid w:val="0012282B"/>
    <w:rsid w:val="00124ECF"/>
    <w:rsid w:val="00124F73"/>
    <w:rsid w:val="001302CF"/>
    <w:rsid w:val="00130D86"/>
    <w:rsid w:val="00132C04"/>
    <w:rsid w:val="00133862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5778F"/>
    <w:rsid w:val="0016023C"/>
    <w:rsid w:val="0016356D"/>
    <w:rsid w:val="00163831"/>
    <w:rsid w:val="0016406C"/>
    <w:rsid w:val="00164816"/>
    <w:rsid w:val="0016632A"/>
    <w:rsid w:val="00166685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8678A"/>
    <w:rsid w:val="00190422"/>
    <w:rsid w:val="0019045B"/>
    <w:rsid w:val="00191B00"/>
    <w:rsid w:val="0019624F"/>
    <w:rsid w:val="001A28AE"/>
    <w:rsid w:val="001A53E9"/>
    <w:rsid w:val="001A7E1E"/>
    <w:rsid w:val="001B0477"/>
    <w:rsid w:val="001B12A8"/>
    <w:rsid w:val="001B1ECD"/>
    <w:rsid w:val="001B24F4"/>
    <w:rsid w:val="001B4303"/>
    <w:rsid w:val="001B431B"/>
    <w:rsid w:val="001B4E1C"/>
    <w:rsid w:val="001B5544"/>
    <w:rsid w:val="001B690C"/>
    <w:rsid w:val="001B6DBD"/>
    <w:rsid w:val="001C0AAB"/>
    <w:rsid w:val="001C3B64"/>
    <w:rsid w:val="001C6DD7"/>
    <w:rsid w:val="001C7BCA"/>
    <w:rsid w:val="001C7E10"/>
    <w:rsid w:val="001D0623"/>
    <w:rsid w:val="001D4A8E"/>
    <w:rsid w:val="001D6E15"/>
    <w:rsid w:val="001D721E"/>
    <w:rsid w:val="001D784B"/>
    <w:rsid w:val="001E079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4E58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67AE"/>
    <w:rsid w:val="0025768A"/>
    <w:rsid w:val="00257AFA"/>
    <w:rsid w:val="0026219E"/>
    <w:rsid w:val="002622F5"/>
    <w:rsid w:val="00266519"/>
    <w:rsid w:val="00266A51"/>
    <w:rsid w:val="00267493"/>
    <w:rsid w:val="00267993"/>
    <w:rsid w:val="002709C8"/>
    <w:rsid w:val="002713A2"/>
    <w:rsid w:val="00271655"/>
    <w:rsid w:val="0027184C"/>
    <w:rsid w:val="002721DA"/>
    <w:rsid w:val="00273C09"/>
    <w:rsid w:val="002742A5"/>
    <w:rsid w:val="00274922"/>
    <w:rsid w:val="00274A94"/>
    <w:rsid w:val="00276E05"/>
    <w:rsid w:val="00277421"/>
    <w:rsid w:val="00277E37"/>
    <w:rsid w:val="002808CC"/>
    <w:rsid w:val="00282C0C"/>
    <w:rsid w:val="002855C0"/>
    <w:rsid w:val="002878D0"/>
    <w:rsid w:val="0029087D"/>
    <w:rsid w:val="002917EA"/>
    <w:rsid w:val="00291D6C"/>
    <w:rsid w:val="00293BB5"/>
    <w:rsid w:val="0029430F"/>
    <w:rsid w:val="00294BD7"/>
    <w:rsid w:val="00294EDB"/>
    <w:rsid w:val="0029655A"/>
    <w:rsid w:val="00296B99"/>
    <w:rsid w:val="002978F2"/>
    <w:rsid w:val="002A02C2"/>
    <w:rsid w:val="002A30F6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1201"/>
    <w:rsid w:val="002D26EE"/>
    <w:rsid w:val="002D2733"/>
    <w:rsid w:val="002E1B70"/>
    <w:rsid w:val="002E2D7E"/>
    <w:rsid w:val="002E6DF7"/>
    <w:rsid w:val="002E7274"/>
    <w:rsid w:val="002F1ACC"/>
    <w:rsid w:val="002F2189"/>
    <w:rsid w:val="002F2D16"/>
    <w:rsid w:val="002F3A41"/>
    <w:rsid w:val="002F54F8"/>
    <w:rsid w:val="002F70DA"/>
    <w:rsid w:val="0030195C"/>
    <w:rsid w:val="00301C7B"/>
    <w:rsid w:val="00302B3F"/>
    <w:rsid w:val="00302FBC"/>
    <w:rsid w:val="003036FE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5354"/>
    <w:rsid w:val="003258E1"/>
    <w:rsid w:val="00327F52"/>
    <w:rsid w:val="0033243C"/>
    <w:rsid w:val="00335726"/>
    <w:rsid w:val="003357BA"/>
    <w:rsid w:val="0033641F"/>
    <w:rsid w:val="00336677"/>
    <w:rsid w:val="00337A0D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489"/>
    <w:rsid w:val="00365F70"/>
    <w:rsid w:val="00367906"/>
    <w:rsid w:val="003705F7"/>
    <w:rsid w:val="00370E34"/>
    <w:rsid w:val="00370F5C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37E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734"/>
    <w:rsid w:val="003E3D2C"/>
    <w:rsid w:val="003E6B49"/>
    <w:rsid w:val="003E6F98"/>
    <w:rsid w:val="003E7221"/>
    <w:rsid w:val="003F03E1"/>
    <w:rsid w:val="003F2834"/>
    <w:rsid w:val="003F418A"/>
    <w:rsid w:val="003F5298"/>
    <w:rsid w:val="003F763F"/>
    <w:rsid w:val="00404708"/>
    <w:rsid w:val="00405C16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573F2"/>
    <w:rsid w:val="00460E73"/>
    <w:rsid w:val="00460FA3"/>
    <w:rsid w:val="00463337"/>
    <w:rsid w:val="0046494C"/>
    <w:rsid w:val="00464BC2"/>
    <w:rsid w:val="004655AB"/>
    <w:rsid w:val="0046737B"/>
    <w:rsid w:val="004703B8"/>
    <w:rsid w:val="00470754"/>
    <w:rsid w:val="004708B0"/>
    <w:rsid w:val="00474364"/>
    <w:rsid w:val="0047643B"/>
    <w:rsid w:val="00476872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4AB9"/>
    <w:rsid w:val="0049697E"/>
    <w:rsid w:val="00496B6D"/>
    <w:rsid w:val="004A0A93"/>
    <w:rsid w:val="004A174C"/>
    <w:rsid w:val="004A1CF4"/>
    <w:rsid w:val="004A52AD"/>
    <w:rsid w:val="004A741E"/>
    <w:rsid w:val="004B11C2"/>
    <w:rsid w:val="004B1208"/>
    <w:rsid w:val="004B1DCF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37DA"/>
    <w:rsid w:val="004F5D99"/>
    <w:rsid w:val="004F64F1"/>
    <w:rsid w:val="004F6852"/>
    <w:rsid w:val="004F74AE"/>
    <w:rsid w:val="004F75B0"/>
    <w:rsid w:val="00501430"/>
    <w:rsid w:val="0050169C"/>
    <w:rsid w:val="00502033"/>
    <w:rsid w:val="00503C25"/>
    <w:rsid w:val="0050456B"/>
    <w:rsid w:val="00504BCC"/>
    <w:rsid w:val="00506FD4"/>
    <w:rsid w:val="0050729C"/>
    <w:rsid w:val="00507C99"/>
    <w:rsid w:val="00510234"/>
    <w:rsid w:val="00510C50"/>
    <w:rsid w:val="00511445"/>
    <w:rsid w:val="005114E3"/>
    <w:rsid w:val="00511841"/>
    <w:rsid w:val="005137C8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35D67"/>
    <w:rsid w:val="0054036C"/>
    <w:rsid w:val="00540BDA"/>
    <w:rsid w:val="00541355"/>
    <w:rsid w:val="0054436F"/>
    <w:rsid w:val="00544C1A"/>
    <w:rsid w:val="005461D8"/>
    <w:rsid w:val="005478C6"/>
    <w:rsid w:val="00550831"/>
    <w:rsid w:val="00550EBF"/>
    <w:rsid w:val="0055210A"/>
    <w:rsid w:val="0055380C"/>
    <w:rsid w:val="00555AE7"/>
    <w:rsid w:val="005627B9"/>
    <w:rsid w:val="0056511A"/>
    <w:rsid w:val="00565FF7"/>
    <w:rsid w:val="00571543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830"/>
    <w:rsid w:val="00593CD3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C6C4F"/>
    <w:rsid w:val="005D08EB"/>
    <w:rsid w:val="005D2E69"/>
    <w:rsid w:val="005D38E8"/>
    <w:rsid w:val="005D4782"/>
    <w:rsid w:val="005D48E3"/>
    <w:rsid w:val="005E01C0"/>
    <w:rsid w:val="005E0B48"/>
    <w:rsid w:val="005E1178"/>
    <w:rsid w:val="005E2420"/>
    <w:rsid w:val="005E26AC"/>
    <w:rsid w:val="005E4F52"/>
    <w:rsid w:val="005E69A7"/>
    <w:rsid w:val="005F2AF3"/>
    <w:rsid w:val="005F5458"/>
    <w:rsid w:val="005F5E22"/>
    <w:rsid w:val="0060003F"/>
    <w:rsid w:val="006010B0"/>
    <w:rsid w:val="00601FF3"/>
    <w:rsid w:val="00602174"/>
    <w:rsid w:val="006027C6"/>
    <w:rsid w:val="00603F57"/>
    <w:rsid w:val="0060452A"/>
    <w:rsid w:val="00604C42"/>
    <w:rsid w:val="006056B2"/>
    <w:rsid w:val="0060709A"/>
    <w:rsid w:val="006073B8"/>
    <w:rsid w:val="0061081C"/>
    <w:rsid w:val="0061099E"/>
    <w:rsid w:val="00610AD7"/>
    <w:rsid w:val="00610FB0"/>
    <w:rsid w:val="00614EA7"/>
    <w:rsid w:val="0062158B"/>
    <w:rsid w:val="006216E2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4E33"/>
    <w:rsid w:val="0063518D"/>
    <w:rsid w:val="00637588"/>
    <w:rsid w:val="00640E80"/>
    <w:rsid w:val="00641F49"/>
    <w:rsid w:val="006436F4"/>
    <w:rsid w:val="00644AAC"/>
    <w:rsid w:val="00644B79"/>
    <w:rsid w:val="006461EE"/>
    <w:rsid w:val="00647C9D"/>
    <w:rsid w:val="00647FF9"/>
    <w:rsid w:val="00652971"/>
    <w:rsid w:val="00653798"/>
    <w:rsid w:val="00653995"/>
    <w:rsid w:val="006550B7"/>
    <w:rsid w:val="006558C2"/>
    <w:rsid w:val="00656793"/>
    <w:rsid w:val="006567C8"/>
    <w:rsid w:val="00657444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4907"/>
    <w:rsid w:val="006C58B3"/>
    <w:rsid w:val="006C645A"/>
    <w:rsid w:val="006C6C35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AD1"/>
    <w:rsid w:val="006E6C84"/>
    <w:rsid w:val="006E700F"/>
    <w:rsid w:val="006F30A7"/>
    <w:rsid w:val="006F36B3"/>
    <w:rsid w:val="006F65E3"/>
    <w:rsid w:val="006F66CF"/>
    <w:rsid w:val="0070032C"/>
    <w:rsid w:val="007004CA"/>
    <w:rsid w:val="007014A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4D9B"/>
    <w:rsid w:val="007160DB"/>
    <w:rsid w:val="00716224"/>
    <w:rsid w:val="00717659"/>
    <w:rsid w:val="00717BA4"/>
    <w:rsid w:val="00720CB6"/>
    <w:rsid w:val="00722F62"/>
    <w:rsid w:val="0072441F"/>
    <w:rsid w:val="00724F3F"/>
    <w:rsid w:val="00727F31"/>
    <w:rsid w:val="007325F9"/>
    <w:rsid w:val="00734ABC"/>
    <w:rsid w:val="007357A3"/>
    <w:rsid w:val="007357E6"/>
    <w:rsid w:val="00740A25"/>
    <w:rsid w:val="00740E89"/>
    <w:rsid w:val="007412DC"/>
    <w:rsid w:val="00741AB9"/>
    <w:rsid w:val="00741B7D"/>
    <w:rsid w:val="007443D5"/>
    <w:rsid w:val="00745EC6"/>
    <w:rsid w:val="00747E46"/>
    <w:rsid w:val="00747F8F"/>
    <w:rsid w:val="007500AA"/>
    <w:rsid w:val="00751293"/>
    <w:rsid w:val="00752477"/>
    <w:rsid w:val="00752658"/>
    <w:rsid w:val="00753695"/>
    <w:rsid w:val="00753B37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294B"/>
    <w:rsid w:val="00783AF1"/>
    <w:rsid w:val="0078431A"/>
    <w:rsid w:val="007851F1"/>
    <w:rsid w:val="0079219B"/>
    <w:rsid w:val="00792A27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4DB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4D"/>
    <w:rsid w:val="008248DA"/>
    <w:rsid w:val="008257B3"/>
    <w:rsid w:val="00825E7D"/>
    <w:rsid w:val="00827E89"/>
    <w:rsid w:val="008321E6"/>
    <w:rsid w:val="008340B8"/>
    <w:rsid w:val="00835D31"/>
    <w:rsid w:val="008371CA"/>
    <w:rsid w:val="00837B51"/>
    <w:rsid w:val="00841FE3"/>
    <w:rsid w:val="0084214C"/>
    <w:rsid w:val="008425F4"/>
    <w:rsid w:val="008456F4"/>
    <w:rsid w:val="0084613E"/>
    <w:rsid w:val="008465C6"/>
    <w:rsid w:val="00847F38"/>
    <w:rsid w:val="008505F3"/>
    <w:rsid w:val="008516A5"/>
    <w:rsid w:val="0085187A"/>
    <w:rsid w:val="00851B4A"/>
    <w:rsid w:val="00853991"/>
    <w:rsid w:val="008560E0"/>
    <w:rsid w:val="00856A3F"/>
    <w:rsid w:val="0085765C"/>
    <w:rsid w:val="00860184"/>
    <w:rsid w:val="00861528"/>
    <w:rsid w:val="00864550"/>
    <w:rsid w:val="00864CCF"/>
    <w:rsid w:val="00865BC7"/>
    <w:rsid w:val="00870881"/>
    <w:rsid w:val="008724E6"/>
    <w:rsid w:val="0087599B"/>
    <w:rsid w:val="00882684"/>
    <w:rsid w:val="008828E4"/>
    <w:rsid w:val="00883A13"/>
    <w:rsid w:val="008841DA"/>
    <w:rsid w:val="00886394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1850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5C88"/>
    <w:rsid w:val="008E60D8"/>
    <w:rsid w:val="008E6274"/>
    <w:rsid w:val="008E6E01"/>
    <w:rsid w:val="008E787E"/>
    <w:rsid w:val="008F000C"/>
    <w:rsid w:val="008F0C22"/>
    <w:rsid w:val="008F1876"/>
    <w:rsid w:val="008F23D6"/>
    <w:rsid w:val="008F369C"/>
    <w:rsid w:val="008F6D7B"/>
    <w:rsid w:val="008F7243"/>
    <w:rsid w:val="008F7F9E"/>
    <w:rsid w:val="00902181"/>
    <w:rsid w:val="00902CCB"/>
    <w:rsid w:val="009040F3"/>
    <w:rsid w:val="00905AAF"/>
    <w:rsid w:val="009065DB"/>
    <w:rsid w:val="009075DF"/>
    <w:rsid w:val="009076EF"/>
    <w:rsid w:val="00910F44"/>
    <w:rsid w:val="0091154A"/>
    <w:rsid w:val="0091340D"/>
    <w:rsid w:val="00914426"/>
    <w:rsid w:val="00914E5F"/>
    <w:rsid w:val="00914EBC"/>
    <w:rsid w:val="00916934"/>
    <w:rsid w:val="00917F41"/>
    <w:rsid w:val="00917F5D"/>
    <w:rsid w:val="009206F0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5C41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35A"/>
    <w:rsid w:val="00994C1F"/>
    <w:rsid w:val="00996621"/>
    <w:rsid w:val="00996D2B"/>
    <w:rsid w:val="00997291"/>
    <w:rsid w:val="009A2BB6"/>
    <w:rsid w:val="009A46B4"/>
    <w:rsid w:val="009A6155"/>
    <w:rsid w:val="009B1027"/>
    <w:rsid w:val="009B2742"/>
    <w:rsid w:val="009B280E"/>
    <w:rsid w:val="009B4092"/>
    <w:rsid w:val="009C0135"/>
    <w:rsid w:val="009C1C35"/>
    <w:rsid w:val="009C1C4C"/>
    <w:rsid w:val="009C2057"/>
    <w:rsid w:val="009C2356"/>
    <w:rsid w:val="009C3EC7"/>
    <w:rsid w:val="009C7750"/>
    <w:rsid w:val="009C7973"/>
    <w:rsid w:val="009D2124"/>
    <w:rsid w:val="009D3802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08A9"/>
    <w:rsid w:val="009F47FC"/>
    <w:rsid w:val="009F4B32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11DE"/>
    <w:rsid w:val="00A1454F"/>
    <w:rsid w:val="00A147CE"/>
    <w:rsid w:val="00A14963"/>
    <w:rsid w:val="00A15095"/>
    <w:rsid w:val="00A15EFB"/>
    <w:rsid w:val="00A170DC"/>
    <w:rsid w:val="00A201D5"/>
    <w:rsid w:val="00A206C5"/>
    <w:rsid w:val="00A207A0"/>
    <w:rsid w:val="00A215BA"/>
    <w:rsid w:val="00A217C8"/>
    <w:rsid w:val="00A219D7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43B88"/>
    <w:rsid w:val="00A4560F"/>
    <w:rsid w:val="00A4698C"/>
    <w:rsid w:val="00A50492"/>
    <w:rsid w:val="00A53020"/>
    <w:rsid w:val="00A53202"/>
    <w:rsid w:val="00A53278"/>
    <w:rsid w:val="00A54141"/>
    <w:rsid w:val="00A577F1"/>
    <w:rsid w:val="00A630EC"/>
    <w:rsid w:val="00A72276"/>
    <w:rsid w:val="00A73D06"/>
    <w:rsid w:val="00A747C0"/>
    <w:rsid w:val="00A7492C"/>
    <w:rsid w:val="00A74FCB"/>
    <w:rsid w:val="00A753FB"/>
    <w:rsid w:val="00A761E7"/>
    <w:rsid w:val="00A776DE"/>
    <w:rsid w:val="00A777DA"/>
    <w:rsid w:val="00A80C1E"/>
    <w:rsid w:val="00A83F64"/>
    <w:rsid w:val="00A841FB"/>
    <w:rsid w:val="00A858C8"/>
    <w:rsid w:val="00A90097"/>
    <w:rsid w:val="00A90A5D"/>
    <w:rsid w:val="00A90A75"/>
    <w:rsid w:val="00A90F3D"/>
    <w:rsid w:val="00A9194F"/>
    <w:rsid w:val="00A927AD"/>
    <w:rsid w:val="00A94849"/>
    <w:rsid w:val="00A95D51"/>
    <w:rsid w:val="00A9665B"/>
    <w:rsid w:val="00A96982"/>
    <w:rsid w:val="00AA0518"/>
    <w:rsid w:val="00AA0553"/>
    <w:rsid w:val="00AA286B"/>
    <w:rsid w:val="00AA2FB5"/>
    <w:rsid w:val="00AA41F7"/>
    <w:rsid w:val="00AA481F"/>
    <w:rsid w:val="00AA4991"/>
    <w:rsid w:val="00AA619A"/>
    <w:rsid w:val="00AA735F"/>
    <w:rsid w:val="00AB02D9"/>
    <w:rsid w:val="00AB0918"/>
    <w:rsid w:val="00AB16A7"/>
    <w:rsid w:val="00AB1F1F"/>
    <w:rsid w:val="00AB2610"/>
    <w:rsid w:val="00AB313F"/>
    <w:rsid w:val="00AB3517"/>
    <w:rsid w:val="00AB45C4"/>
    <w:rsid w:val="00AB7316"/>
    <w:rsid w:val="00AC5078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110F"/>
    <w:rsid w:val="00AF3561"/>
    <w:rsid w:val="00AF3653"/>
    <w:rsid w:val="00AF434B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FEE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32D2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67644"/>
    <w:rsid w:val="00B67D5B"/>
    <w:rsid w:val="00B7209B"/>
    <w:rsid w:val="00B74AE0"/>
    <w:rsid w:val="00B74DE4"/>
    <w:rsid w:val="00B7503A"/>
    <w:rsid w:val="00B75290"/>
    <w:rsid w:val="00B7605D"/>
    <w:rsid w:val="00B843E5"/>
    <w:rsid w:val="00B847B9"/>
    <w:rsid w:val="00B85BE7"/>
    <w:rsid w:val="00B87609"/>
    <w:rsid w:val="00B90DE3"/>
    <w:rsid w:val="00B91FC1"/>
    <w:rsid w:val="00B94C38"/>
    <w:rsid w:val="00B95670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D6B0C"/>
    <w:rsid w:val="00BE0CC7"/>
    <w:rsid w:val="00BE160B"/>
    <w:rsid w:val="00BE66F6"/>
    <w:rsid w:val="00BE6711"/>
    <w:rsid w:val="00BE79B4"/>
    <w:rsid w:val="00BE7FF1"/>
    <w:rsid w:val="00BF29B1"/>
    <w:rsid w:val="00BF2BB9"/>
    <w:rsid w:val="00BF2C45"/>
    <w:rsid w:val="00BF38E8"/>
    <w:rsid w:val="00BF52CB"/>
    <w:rsid w:val="00BF735C"/>
    <w:rsid w:val="00BF7AF3"/>
    <w:rsid w:val="00C0221E"/>
    <w:rsid w:val="00C02DD5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154"/>
    <w:rsid w:val="00C56A08"/>
    <w:rsid w:val="00C60015"/>
    <w:rsid w:val="00C601B4"/>
    <w:rsid w:val="00C60657"/>
    <w:rsid w:val="00C60D4D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409"/>
    <w:rsid w:val="00C73C56"/>
    <w:rsid w:val="00C75934"/>
    <w:rsid w:val="00C763CB"/>
    <w:rsid w:val="00C76512"/>
    <w:rsid w:val="00C8185B"/>
    <w:rsid w:val="00C827DD"/>
    <w:rsid w:val="00C8406B"/>
    <w:rsid w:val="00C84A6B"/>
    <w:rsid w:val="00C856E5"/>
    <w:rsid w:val="00C91FDE"/>
    <w:rsid w:val="00C93C72"/>
    <w:rsid w:val="00C94D0D"/>
    <w:rsid w:val="00C96125"/>
    <w:rsid w:val="00C9612A"/>
    <w:rsid w:val="00C97EF2"/>
    <w:rsid w:val="00C97F33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1C55"/>
    <w:rsid w:val="00CD3458"/>
    <w:rsid w:val="00CD4ADA"/>
    <w:rsid w:val="00CD6897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5B1D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08C7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6F9"/>
    <w:rsid w:val="00D41C8D"/>
    <w:rsid w:val="00D44D8B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2F4A"/>
    <w:rsid w:val="00D64084"/>
    <w:rsid w:val="00D66266"/>
    <w:rsid w:val="00D66E74"/>
    <w:rsid w:val="00D67AAA"/>
    <w:rsid w:val="00D702A9"/>
    <w:rsid w:val="00D702B3"/>
    <w:rsid w:val="00D703DC"/>
    <w:rsid w:val="00D70E98"/>
    <w:rsid w:val="00D73FA2"/>
    <w:rsid w:val="00D74036"/>
    <w:rsid w:val="00D75947"/>
    <w:rsid w:val="00D77319"/>
    <w:rsid w:val="00D80180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C89"/>
    <w:rsid w:val="00DA1385"/>
    <w:rsid w:val="00DA1A1B"/>
    <w:rsid w:val="00DA3E19"/>
    <w:rsid w:val="00DA4A4B"/>
    <w:rsid w:val="00DA6A44"/>
    <w:rsid w:val="00DA792D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7F1"/>
    <w:rsid w:val="00DF4B82"/>
    <w:rsid w:val="00DF734F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26893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4913"/>
    <w:rsid w:val="00E554EC"/>
    <w:rsid w:val="00E57922"/>
    <w:rsid w:val="00E61BC1"/>
    <w:rsid w:val="00E632D7"/>
    <w:rsid w:val="00E63349"/>
    <w:rsid w:val="00E63A2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4FB2"/>
    <w:rsid w:val="00E75FB7"/>
    <w:rsid w:val="00E800BA"/>
    <w:rsid w:val="00E8147E"/>
    <w:rsid w:val="00E82440"/>
    <w:rsid w:val="00E82D36"/>
    <w:rsid w:val="00E8456E"/>
    <w:rsid w:val="00E86633"/>
    <w:rsid w:val="00E904BE"/>
    <w:rsid w:val="00E91C19"/>
    <w:rsid w:val="00E92B91"/>
    <w:rsid w:val="00E92FB5"/>
    <w:rsid w:val="00E93E56"/>
    <w:rsid w:val="00E95F67"/>
    <w:rsid w:val="00E9773D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25D"/>
    <w:rsid w:val="00EE6E79"/>
    <w:rsid w:val="00EF00DE"/>
    <w:rsid w:val="00EF58CB"/>
    <w:rsid w:val="00F016CF"/>
    <w:rsid w:val="00F025DD"/>
    <w:rsid w:val="00F02BDB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5E78"/>
    <w:rsid w:val="00F27065"/>
    <w:rsid w:val="00F313A0"/>
    <w:rsid w:val="00F31F6B"/>
    <w:rsid w:val="00F32581"/>
    <w:rsid w:val="00F375A2"/>
    <w:rsid w:val="00F37680"/>
    <w:rsid w:val="00F4205A"/>
    <w:rsid w:val="00F4443A"/>
    <w:rsid w:val="00F44B8F"/>
    <w:rsid w:val="00F4594D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139"/>
    <w:rsid w:val="00F57D2C"/>
    <w:rsid w:val="00F60A55"/>
    <w:rsid w:val="00F61B08"/>
    <w:rsid w:val="00F628CF"/>
    <w:rsid w:val="00F632C6"/>
    <w:rsid w:val="00F70118"/>
    <w:rsid w:val="00F708E2"/>
    <w:rsid w:val="00F71FC5"/>
    <w:rsid w:val="00F72C6D"/>
    <w:rsid w:val="00F73D5D"/>
    <w:rsid w:val="00F7409D"/>
    <w:rsid w:val="00F748B4"/>
    <w:rsid w:val="00F757D8"/>
    <w:rsid w:val="00F773A1"/>
    <w:rsid w:val="00F80817"/>
    <w:rsid w:val="00F80F61"/>
    <w:rsid w:val="00F81575"/>
    <w:rsid w:val="00F8467E"/>
    <w:rsid w:val="00F84D5D"/>
    <w:rsid w:val="00F85C02"/>
    <w:rsid w:val="00F85C85"/>
    <w:rsid w:val="00F86032"/>
    <w:rsid w:val="00F8668C"/>
    <w:rsid w:val="00F8755B"/>
    <w:rsid w:val="00F87D13"/>
    <w:rsid w:val="00F9357C"/>
    <w:rsid w:val="00F95DE4"/>
    <w:rsid w:val="00F95FFF"/>
    <w:rsid w:val="00FA40F0"/>
    <w:rsid w:val="00FA512A"/>
    <w:rsid w:val="00FA51A5"/>
    <w:rsid w:val="00FA7DE8"/>
    <w:rsid w:val="00FB082B"/>
    <w:rsid w:val="00FB15CE"/>
    <w:rsid w:val="00FB4EBA"/>
    <w:rsid w:val="00FB6745"/>
    <w:rsid w:val="00FB7294"/>
    <w:rsid w:val="00FC0FEA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5835"/>
    <w:rsid w:val="00FD5FBC"/>
    <w:rsid w:val="00FD769D"/>
    <w:rsid w:val="00FD7C58"/>
    <w:rsid w:val="00FD7E46"/>
    <w:rsid w:val="00FE0C42"/>
    <w:rsid w:val="00FE19AC"/>
    <w:rsid w:val="00FE3700"/>
    <w:rsid w:val="00FE6A83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1DA6B5"/>
  <w15:docId w15:val="{88224D13-D6A8-4325-8440-7CF6F8DE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styleId="SemEspaamento">
    <w:name w:val="No Spacing"/>
    <w:uiPriority w:val="1"/>
    <w:qFormat/>
    <w:rsid w:val="00AA619A"/>
    <w:pPr>
      <w:tabs>
        <w:tab w:val="left" w:pos="851"/>
      </w:tabs>
      <w:jc w:val="both"/>
    </w:pPr>
    <w:rPr>
      <w:rFonts w:ascii="Arial" w:hAnsi="Arial"/>
      <w:sz w:val="24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5E01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01C0"/>
    <w:rPr>
      <w:rFonts w:ascii="Arial" w:hAnsi="Arial"/>
      <w:i/>
      <w:iCs/>
      <w:color w:val="404040" w:themeColor="text1" w:themeTint="BF"/>
      <w:sz w:val="24"/>
      <w:szCs w:val="24"/>
      <w:lang w:eastAsia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01C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01C0"/>
    <w:rPr>
      <w:rFonts w:ascii="Arial" w:hAnsi="Arial"/>
      <w:i/>
      <w:iCs/>
      <w:color w:val="4F81BD" w:themeColor="accent1"/>
      <w:sz w:val="24"/>
      <w:szCs w:val="24"/>
      <w:lang w:eastAsia="en-US"/>
    </w:rPr>
  </w:style>
  <w:style w:type="character" w:styleId="RefernciaSutil">
    <w:name w:val="Subtle Reference"/>
    <w:basedOn w:val="Fontepargpadro"/>
    <w:uiPriority w:val="31"/>
    <w:qFormat/>
    <w:rsid w:val="005E01C0"/>
    <w:rPr>
      <w:smallCaps/>
      <w:color w:val="5A5A5A" w:themeColor="text1" w:themeTint="A5"/>
    </w:rPr>
  </w:style>
  <w:style w:type="paragraph" w:customStyle="1" w:styleId="sit4">
    <w:name w:val="sit +4"/>
    <w:basedOn w:val="Citao"/>
    <w:link w:val="sit4Char"/>
    <w:qFormat/>
    <w:rsid w:val="0078294B"/>
    <w:rPr>
      <w:sz w:val="22"/>
    </w:rPr>
  </w:style>
  <w:style w:type="character" w:customStyle="1" w:styleId="sit4Char">
    <w:name w:val="sit +4 Char"/>
    <w:basedOn w:val="CitaoChar"/>
    <w:link w:val="sit4"/>
    <w:rsid w:val="0078294B"/>
    <w:rPr>
      <w:rFonts w:ascii="Arial" w:hAnsi="Arial"/>
      <w:i/>
      <w:iCs/>
      <w:color w:val="404040" w:themeColor="text1" w:themeTint="BF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header" Target="header3.xml"/><Relationship Id="rId29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oter" Target="footer4.xml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2.xml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7CF6B-F8A9-417F-A409-94AD83464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4</TotalTime>
  <Pages>14</Pages>
  <Words>2940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Alessandro Anjo</cp:lastModifiedBy>
  <cp:revision>3</cp:revision>
  <cp:lastPrinted>2018-10-03T12:59:00Z</cp:lastPrinted>
  <dcterms:created xsi:type="dcterms:W3CDTF">2018-11-05T15:53:00Z</dcterms:created>
  <dcterms:modified xsi:type="dcterms:W3CDTF">2018-11-05T16:00:00Z</dcterms:modified>
</cp:coreProperties>
</file>